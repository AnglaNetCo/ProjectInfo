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20F" w:rsidRDefault="005C420F" w:rsidP="005C420F">
      <w:pPr>
        <w:rPr>
          <w:rFonts w:ascii="Times New Roman" w:hAnsi="Times New Roman" w:cs="Times New Roman"/>
          <w:b/>
          <w:sz w:val="32"/>
          <w:u w:val="single"/>
        </w:rPr>
      </w:pPr>
      <w:r>
        <w:rPr>
          <w:rFonts w:ascii="Times New Roman" w:hAnsi="Times New Roman" w:cs="Times New Roman"/>
          <w:b/>
          <w:sz w:val="32"/>
          <w:u w:val="single"/>
        </w:rPr>
        <w:t>Режимы и возможности</w:t>
      </w:r>
    </w:p>
    <w:p w:rsidR="005C420F" w:rsidRPr="009D0A96" w:rsidRDefault="005C420F" w:rsidP="005C420F">
      <w:pPr>
        <w:rPr>
          <w:rFonts w:ascii="Times New Roman" w:hAnsi="Times New Roman" w:cs="Times New Roman"/>
          <w:b/>
          <w:sz w:val="28"/>
        </w:rPr>
      </w:pPr>
      <w:r w:rsidRPr="009D0A96">
        <w:rPr>
          <w:rFonts w:ascii="Times New Roman" w:hAnsi="Times New Roman" w:cs="Times New Roman"/>
          <w:b/>
          <w:sz w:val="28"/>
        </w:rPr>
        <w:t>Ус</w:t>
      </w:r>
      <w:r>
        <w:rPr>
          <w:rFonts w:ascii="Times New Roman" w:hAnsi="Times New Roman" w:cs="Times New Roman"/>
          <w:b/>
          <w:sz w:val="28"/>
        </w:rPr>
        <w:t>пехи</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Прохождение теста по каждой из дисциплин на знание языка.</w:t>
      </w:r>
    </w:p>
    <w:p w:rsidR="005C420F" w:rsidRPr="0017348A"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 Нужен какой-то индикатор, который будет отображать прогресс ученика. Возможно – уровень владения английским, который складывается из входного теста и успехов в нашем курсе. Уровень владения английским </w:t>
      </w:r>
      <w:r w:rsidRPr="00681463">
        <w:rPr>
          <w:rFonts w:ascii="Times New Roman" w:hAnsi="Times New Roman" w:cs="Times New Roman"/>
          <w:sz w:val="28"/>
        </w:rPr>
        <w:t>– число от 0 до 1000.</w:t>
      </w:r>
      <w:r w:rsidRPr="0017348A">
        <w:rPr>
          <w:rFonts w:ascii="Times New Roman" w:hAnsi="Times New Roman" w:cs="Times New Roman"/>
          <w:sz w:val="28"/>
        </w:rPr>
        <w:t xml:space="preserve"> </w:t>
      </w:r>
      <w:r>
        <w:rPr>
          <w:rFonts w:ascii="Times New Roman" w:hAnsi="Times New Roman" w:cs="Times New Roman"/>
          <w:sz w:val="28"/>
        </w:rPr>
        <w:t xml:space="preserve">Существуют графики прогресса в общем тестировании, уровне владения языком (есть пометки о переходах между уровнями). </w:t>
      </w:r>
    </w:p>
    <w:p w:rsidR="005C420F" w:rsidRPr="00681463"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У каждого ученика есть уровень (не путать с уровнем владения), который он повышает.</w:t>
      </w:r>
    </w:p>
    <w:p w:rsidR="005C420F" w:rsidRDefault="005C420F" w:rsidP="005C420F">
      <w:pPr>
        <w:pStyle w:val="a3"/>
        <w:numPr>
          <w:ilvl w:val="0"/>
          <w:numId w:val="3"/>
        </w:numPr>
        <w:rPr>
          <w:rFonts w:ascii="Times New Roman" w:hAnsi="Times New Roman" w:cs="Times New Roman"/>
          <w:sz w:val="28"/>
        </w:rPr>
      </w:pPr>
      <w:r w:rsidRPr="00F05726">
        <w:rPr>
          <w:rFonts w:ascii="Times New Roman" w:hAnsi="Times New Roman" w:cs="Times New Roman"/>
          <w:sz w:val="28"/>
        </w:rPr>
        <w:t xml:space="preserve">Каждый ученик может посмотреть свой </w:t>
      </w:r>
      <w:r>
        <w:rPr>
          <w:rFonts w:ascii="Times New Roman" w:hAnsi="Times New Roman" w:cs="Times New Roman"/>
          <w:sz w:val="28"/>
        </w:rPr>
        <w:t>уровень владения</w:t>
      </w:r>
      <w:r w:rsidRPr="00F05726">
        <w:rPr>
          <w:rFonts w:ascii="Times New Roman" w:hAnsi="Times New Roman" w:cs="Times New Roman"/>
          <w:sz w:val="28"/>
        </w:rPr>
        <w:t xml:space="preserve"> по конкретной отрасли (</w:t>
      </w:r>
      <w:proofErr w:type="spellStart"/>
      <w:r w:rsidRPr="00F05726">
        <w:rPr>
          <w:rFonts w:ascii="Times New Roman" w:hAnsi="Times New Roman" w:cs="Times New Roman"/>
          <w:sz w:val="28"/>
        </w:rPr>
        <w:t>аудирование</w:t>
      </w:r>
      <w:proofErr w:type="spellEnd"/>
      <w:r w:rsidRPr="00F05726">
        <w:rPr>
          <w:rFonts w:ascii="Times New Roman" w:hAnsi="Times New Roman" w:cs="Times New Roman"/>
          <w:sz w:val="28"/>
        </w:rPr>
        <w:t>, чтение, словарный запас, грамматика, разговор, активность,</w:t>
      </w:r>
      <w:r>
        <w:rPr>
          <w:rFonts w:ascii="Times New Roman" w:hAnsi="Times New Roman" w:cs="Times New Roman"/>
          <w:sz w:val="28"/>
        </w:rPr>
        <w:t xml:space="preserve"> письменная речь,</w:t>
      </w:r>
      <w:r w:rsidRPr="00F05726">
        <w:rPr>
          <w:rFonts w:ascii="Times New Roman" w:hAnsi="Times New Roman" w:cs="Times New Roman"/>
          <w:sz w:val="28"/>
        </w:rPr>
        <w:t xml:space="preserve"> разное), так и по каждому заданию в отдельности. Из них складывается общий уровень владения языком.</w:t>
      </w:r>
      <w:r w:rsidRPr="0017348A">
        <w:rPr>
          <w:rFonts w:ascii="Times New Roman" w:hAnsi="Times New Roman" w:cs="Times New Roman"/>
          <w:sz w:val="28"/>
        </w:rPr>
        <w:t xml:space="preserve"> </w:t>
      </w:r>
      <w:r w:rsidRPr="003C50AD">
        <w:rPr>
          <w:rFonts w:ascii="Times New Roman" w:hAnsi="Times New Roman" w:cs="Times New Roman"/>
          <w:sz w:val="28"/>
        </w:rPr>
        <w:t>Прогресс</w:t>
      </w:r>
      <w:r>
        <w:rPr>
          <w:rFonts w:ascii="Times New Roman" w:hAnsi="Times New Roman" w:cs="Times New Roman"/>
          <w:sz w:val="28"/>
        </w:rPr>
        <w:t xml:space="preserve"> лучше отображать лепестковой диаграммой в виде восьмиугольника</w:t>
      </w:r>
    </w:p>
    <w:p w:rsidR="005C420F" w:rsidRDefault="005C420F" w:rsidP="005C420F">
      <w:pPr>
        <w:pStyle w:val="a3"/>
        <w:rPr>
          <w:rFonts w:ascii="Times New Roman" w:hAnsi="Times New Roman" w:cs="Times New Roman"/>
          <w:sz w:val="28"/>
        </w:rPr>
      </w:pPr>
      <w:r>
        <w:rPr>
          <w:rFonts w:ascii="Times New Roman" w:hAnsi="Times New Roman" w:cs="Times New Roman"/>
          <w:sz w:val="28"/>
        </w:rPr>
        <w:t xml:space="preserve">Или </w:t>
      </w:r>
      <w:r>
        <w:rPr>
          <w:noProof/>
          <w:lang w:eastAsia="ru-RU"/>
        </w:rPr>
        <w:drawing>
          <wp:inline distT="0" distB="0" distL="0" distR="0" wp14:anchorId="5A9D716D" wp14:editId="6515535D">
            <wp:extent cx="5334000" cy="2857500"/>
            <wp:effectExtent l="0" t="0" r="0" b="0"/>
            <wp:docPr id="4" name="Рисунок 4" descr="Картинки по запро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857500"/>
                    </a:xfrm>
                    <a:prstGeom prst="rect">
                      <a:avLst/>
                    </a:prstGeom>
                    <a:noFill/>
                    <a:ln>
                      <a:noFill/>
                    </a:ln>
                  </pic:spPr>
                </pic:pic>
              </a:graphicData>
            </a:graphic>
          </wp:inline>
        </w:drawing>
      </w:r>
    </w:p>
    <w:p w:rsidR="005C420F" w:rsidRDefault="005C420F" w:rsidP="005C420F">
      <w:pPr>
        <w:pStyle w:val="a3"/>
        <w:rPr>
          <w:rFonts w:ascii="Times New Roman" w:hAnsi="Times New Roman" w:cs="Times New Roman"/>
          <w:sz w:val="28"/>
        </w:rPr>
      </w:pPr>
      <w:r>
        <w:rPr>
          <w:noProof/>
          <w:lang w:eastAsia="ru-RU"/>
        </w:rPr>
        <w:drawing>
          <wp:inline distT="0" distB="0" distL="0" distR="0" wp14:anchorId="7E2BFEC8" wp14:editId="78DA435A">
            <wp:extent cx="2809875" cy="1695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1695450"/>
                    </a:xfrm>
                    <a:prstGeom prst="rect">
                      <a:avLst/>
                    </a:prstGeom>
                  </pic:spPr>
                </pic:pic>
              </a:graphicData>
            </a:graphic>
          </wp:inline>
        </w:drawing>
      </w:r>
    </w:p>
    <w:p w:rsidR="005C420F" w:rsidRPr="0017348A" w:rsidRDefault="005C420F" w:rsidP="005C420F">
      <w:pPr>
        <w:pStyle w:val="a3"/>
        <w:rPr>
          <w:rFonts w:ascii="Times New Roman" w:hAnsi="Times New Roman" w:cs="Times New Roman"/>
          <w:sz w:val="28"/>
        </w:rPr>
      </w:pPr>
      <w:r>
        <w:rPr>
          <w:noProof/>
          <w:lang w:eastAsia="ru-RU"/>
        </w:rPr>
        <w:lastRenderedPageBreak/>
        <w:drawing>
          <wp:inline distT="0" distB="0" distL="0" distR="0" wp14:anchorId="6856C7E8" wp14:editId="644004FE">
            <wp:extent cx="4933950" cy="2050331"/>
            <wp:effectExtent l="0" t="0" r="0" b="7620"/>
            <wp:docPr id="6" name="Рисунок 6" descr="https://habrastorage.org/files/d4e/be4/0d0/d4ebe40d019e4ed3a8679e592c7586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d4e/be4/0d0/d4ebe40d019e4ed3a8679e592c75867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299" cy="2058787"/>
                    </a:xfrm>
                    <a:prstGeom prst="rect">
                      <a:avLst/>
                    </a:prstGeom>
                    <a:noFill/>
                    <a:ln>
                      <a:noFill/>
                    </a:ln>
                  </pic:spPr>
                </pic:pic>
              </a:graphicData>
            </a:graphic>
          </wp:inline>
        </w:drawing>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Также – можно посмотреть успехи другого пользователя по всем отраслям, если она не скрыта. Есть 3 варианта: показывается всем, показывается друзьям (по умолчанию), показывается только тебе.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Достижения. Картинки, отображающиеся в профиле. Присуждаются за какие-либо заслуги. Дают бонус </w:t>
      </w:r>
      <w:proofErr w:type="spellStart"/>
      <w:r>
        <w:rPr>
          <w:rFonts w:ascii="Times New Roman" w:hAnsi="Times New Roman" w:cs="Times New Roman"/>
          <w:sz w:val="28"/>
        </w:rPr>
        <w:t>англанетиков</w:t>
      </w:r>
      <w:proofErr w:type="spellEnd"/>
      <w:r>
        <w:rPr>
          <w:rFonts w:ascii="Times New Roman" w:hAnsi="Times New Roman" w:cs="Times New Roman"/>
          <w:sz w:val="28"/>
        </w:rPr>
        <w:t>.</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Добавляем лиги по уровню языка, в лигах рейтинг, в котором пользователь значительно улучшает свою позицию при выигрыше в онлайн состязании с другим пользователем, либо незначительно ухудшает при проигрыше. Вводим в онлайн состязания 20% (?) ботов, дающих пользователю почти 100% выигрыш. </w:t>
      </w:r>
    </w:p>
    <w:p w:rsidR="005C420F" w:rsidRPr="00D55B65" w:rsidRDefault="005C420F" w:rsidP="005C420F">
      <w:pPr>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Pr="00F05726" w:rsidRDefault="005C420F" w:rsidP="005C420F">
      <w:pPr>
        <w:pStyle w:val="a3"/>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Обучение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Прохождение теста на уровень языка (можно отслеживать прогресс). Дается сразу при регистрации (</w:t>
      </w:r>
      <w:hyperlink r:id="rId9" w:history="1">
        <w:r w:rsidRPr="00026DD0">
          <w:rPr>
            <w:rStyle w:val="a4"/>
            <w:rFonts w:ascii="Times New Roman" w:hAnsi="Times New Roman" w:cs="Times New Roman"/>
            <w:sz w:val="28"/>
          </w:rPr>
          <w:t>www.duolingo.com</w:t>
        </w:r>
      </w:hyperlink>
      <w:r>
        <w:rPr>
          <w:rFonts w:ascii="Times New Roman" w:hAnsi="Times New Roman" w:cs="Times New Roman"/>
          <w:sz w:val="28"/>
        </w:rPr>
        <w:t>). Пользователь выбирает уровень, который он ожидает, и вопросы подбираются уже, учитывая этот уровень. При желании можно отложить (?), но ненадолго</w:t>
      </w:r>
    </w:p>
    <w:p w:rsidR="005C420F" w:rsidRPr="004D241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В этом тестировании есть </w:t>
      </w:r>
      <w:proofErr w:type="spellStart"/>
      <w:r>
        <w:rPr>
          <w:rFonts w:ascii="Times New Roman" w:hAnsi="Times New Roman" w:cs="Times New Roman"/>
          <w:sz w:val="28"/>
        </w:rPr>
        <w:t>райтинг</w:t>
      </w:r>
      <w:proofErr w:type="spellEnd"/>
      <w:r>
        <w:rPr>
          <w:rFonts w:ascii="Times New Roman" w:hAnsi="Times New Roman" w:cs="Times New Roman"/>
          <w:sz w:val="28"/>
        </w:rPr>
        <w:t>, который можно отложить. Но мы шлём оповещения, чтобы пользователь прошёл.</w:t>
      </w:r>
    </w:p>
    <w:p w:rsidR="00D915C3" w:rsidRDefault="005C420F" w:rsidP="00D915C3">
      <w:pPr>
        <w:pStyle w:val="a3"/>
        <w:numPr>
          <w:ilvl w:val="0"/>
          <w:numId w:val="3"/>
        </w:numPr>
        <w:rPr>
          <w:ins w:id="0" w:author="Кирилл Аниськин" w:date="2016-08-26T19:26:00Z"/>
          <w:rFonts w:ascii="Times New Roman" w:hAnsi="Times New Roman" w:cs="Times New Roman"/>
          <w:sz w:val="28"/>
        </w:rPr>
      </w:pPr>
      <w:r>
        <w:rPr>
          <w:rFonts w:ascii="Times New Roman" w:hAnsi="Times New Roman" w:cs="Times New Roman"/>
          <w:sz w:val="28"/>
        </w:rPr>
        <w:t>(!) Краткий справочник по всем временам и грамматике, да и вообще – по всему</w:t>
      </w:r>
      <w:ins w:id="1" w:author="Кирилл Аниськин" w:date="2016-08-26T19:26:00Z">
        <w:r w:rsidR="00D915C3">
          <w:rPr>
            <w:rFonts w:ascii="Times New Roman" w:hAnsi="Times New Roman" w:cs="Times New Roman"/>
            <w:sz w:val="28"/>
          </w:rPr>
          <w:t xml:space="preserve"> (так же обучение правильному плану письма, резюме и т.п.)</w:t>
        </w:r>
      </w:ins>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котором можно по всему получить краткие теоретические знания по любой интересующей теме (</w:t>
      </w:r>
      <w:hyperlink r:id="rId10" w:history="1">
        <w:r w:rsidRPr="00ED14C3">
          <w:rPr>
            <w:rStyle w:val="a4"/>
            <w:rFonts w:ascii="Times New Roman" w:hAnsi="Times New Roman" w:cs="Times New Roman"/>
            <w:sz w:val="28"/>
          </w:rPr>
          <w:t>http://lingualeo.com/ru/training</w:t>
        </w:r>
      </w:hyperlink>
      <w:r w:rsidRPr="008E15BA">
        <w:rPr>
          <w:rFonts w:ascii="Times New Roman" w:hAnsi="Times New Roman" w:cs="Times New Roman"/>
          <w:sz w:val="28"/>
        </w:rPr>
        <w:t>)</w:t>
      </w:r>
      <w:r>
        <w:rPr>
          <w:rFonts w:ascii="Times New Roman" w:hAnsi="Times New Roman" w:cs="Times New Roman"/>
          <w:sz w:val="28"/>
        </w:rPr>
        <w:t>, (</w:t>
      </w:r>
      <w:hyperlink r:id="rId11" w:history="1">
        <w:r w:rsidRPr="00026DD0">
          <w:rPr>
            <w:rStyle w:val="a4"/>
            <w:rFonts w:ascii="Times New Roman" w:hAnsi="Times New Roman" w:cs="Times New Roman"/>
            <w:sz w:val="28"/>
          </w:rPr>
          <w:t>http://learnenglish.britishcouncil.org/en/writing</w:t>
        </w:r>
      </w:hyperlink>
      <w:r>
        <w:rPr>
          <w:rFonts w:ascii="Times New Roman" w:hAnsi="Times New Roman" w:cs="Times New Roman"/>
          <w:sz w:val="28"/>
        </w:rPr>
        <w:t xml:space="preserve">). </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По многим темам </w:t>
      </w:r>
      <w:proofErr w:type="spellStart"/>
      <w:r>
        <w:rPr>
          <w:rFonts w:ascii="Times New Roman" w:hAnsi="Times New Roman" w:cs="Times New Roman"/>
          <w:sz w:val="28"/>
        </w:rPr>
        <w:t>видеоуроки</w:t>
      </w:r>
      <w:proofErr w:type="spellEnd"/>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lastRenderedPageBreak/>
        <w:t>Конспекты. Каждый ученик имеет свой конспект</w:t>
      </w:r>
      <w:ins w:id="2" w:author="Кирилл Аниськин" w:date="2016-08-26T19:26:00Z">
        <w:r w:rsidR="00D915C3">
          <w:rPr>
            <w:rFonts w:ascii="Times New Roman" w:hAnsi="Times New Roman" w:cs="Times New Roman"/>
            <w:sz w:val="28"/>
          </w:rPr>
          <w:t>, который выдвигается справа из любой точки сайта</w:t>
        </w:r>
      </w:ins>
      <w:r>
        <w:rPr>
          <w:rFonts w:ascii="Times New Roman" w:hAnsi="Times New Roman" w:cs="Times New Roman"/>
          <w:sz w:val="28"/>
        </w:rPr>
        <w:t>. В который может скопировать любой фрагмент из разбора задания или из учебника. Различных конспектов у ученика может быть несколько (вот таких окошек).</w:t>
      </w:r>
      <w:r>
        <w:rPr>
          <w:noProof/>
          <w:lang w:eastAsia="ru-RU"/>
        </w:rPr>
        <w:drawing>
          <wp:inline distT="0" distB="0" distL="0" distR="0" wp14:anchorId="070C6BD4" wp14:editId="0291588B">
            <wp:extent cx="5114925" cy="3545363"/>
            <wp:effectExtent l="0" t="0" r="0" b="0"/>
            <wp:docPr id="2" name="Рисунок 2" descr="http://www.ipoding.ru/wp-content/gallery/manuals/ipad-ios7-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poding.ru/wp-content/gallery/manuals/ipad-ios7-no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6656" cy="3553494"/>
                    </a:xfrm>
                    <a:prstGeom prst="rect">
                      <a:avLst/>
                    </a:prstGeom>
                    <a:noFill/>
                    <a:ln>
                      <a:noFill/>
                    </a:ln>
                  </pic:spPr>
                </pic:pic>
              </a:graphicData>
            </a:graphic>
          </wp:inline>
        </w:drawing>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У каждого ученика есть словарь с переводом, произношением и картинкой, показывающей это слово. Для каждого слова есть примеры предложений, где это слово используется. Пользователь может внести в него абсолютно любое слово с сайта. Так же в словарь можно вносить не только слово, но и словосочетание с сайта (</w:t>
      </w:r>
      <w:proofErr w:type="spellStart"/>
      <w:r>
        <w:rPr>
          <w:rFonts w:ascii="Times New Roman" w:hAnsi="Times New Roman" w:cs="Times New Roman"/>
          <w:sz w:val="28"/>
          <w:lang w:val="en-US"/>
        </w:rPr>
        <w:t>Lingualeo</w:t>
      </w:r>
      <w:proofErr w:type="spellEnd"/>
      <w:r w:rsidRPr="0086431C">
        <w:rPr>
          <w:rFonts w:ascii="Times New Roman" w:hAnsi="Times New Roman" w:cs="Times New Roman"/>
          <w:sz w:val="28"/>
        </w:rPr>
        <w:t>)</w:t>
      </w:r>
      <w:r>
        <w:rPr>
          <w:rFonts w:ascii="Times New Roman" w:hAnsi="Times New Roman" w:cs="Times New Roman"/>
          <w:sz w:val="28"/>
        </w:rPr>
        <w:t>. Так же в словарь можно вводить любое слово самостоятельно.</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При нажатии на слово на сайте его так же можно прослушать. </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При наведении на слово, отображаются все его производные и однокоренные (в словаре)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 Возможность просмотра различных </w:t>
      </w:r>
      <w:proofErr w:type="gramStart"/>
      <w:r>
        <w:rPr>
          <w:rFonts w:ascii="Times New Roman" w:hAnsi="Times New Roman" w:cs="Times New Roman"/>
          <w:sz w:val="28"/>
        </w:rPr>
        <w:t>видео-курсов</w:t>
      </w:r>
      <w:proofErr w:type="gramEnd"/>
      <w:r>
        <w:rPr>
          <w:rFonts w:ascii="Times New Roman" w:hAnsi="Times New Roman" w:cs="Times New Roman"/>
          <w:sz w:val="28"/>
        </w:rPr>
        <w:t xml:space="preserve"> и видео-уроков по различным темам!!!</w:t>
      </w:r>
      <w:r w:rsidRPr="00614D2C">
        <w:rPr>
          <w:rFonts w:ascii="Times New Roman" w:hAnsi="Times New Roman" w:cs="Times New Roman"/>
          <w:sz w:val="28"/>
        </w:rPr>
        <w:t xml:space="preserve"> </w:t>
      </w:r>
      <w:r w:rsidRPr="00C9514F">
        <w:rPr>
          <w:rFonts w:ascii="Times New Roman" w:hAnsi="Times New Roman" w:cs="Times New Roman"/>
          <w:sz w:val="28"/>
        </w:rPr>
        <w:t>(</w:t>
      </w:r>
      <w:hyperlink r:id="rId13" w:history="1">
        <w:r w:rsidRPr="00FF3E84">
          <w:rPr>
            <w:rStyle w:val="a4"/>
            <w:rFonts w:ascii="Times New Roman" w:hAnsi="Times New Roman" w:cs="Times New Roman"/>
            <w:color w:val="auto"/>
            <w:sz w:val="28"/>
            <w:lang w:val="en-US"/>
          </w:rPr>
          <w:t>http</w:t>
        </w:r>
        <w:r w:rsidRPr="00C9514F">
          <w:rPr>
            <w:rStyle w:val="a4"/>
            <w:rFonts w:ascii="Times New Roman" w:hAnsi="Times New Roman" w:cs="Times New Roman"/>
            <w:color w:val="auto"/>
            <w:sz w:val="28"/>
          </w:rPr>
          <w:t>://</w:t>
        </w:r>
        <w:proofErr w:type="spellStart"/>
        <w:r w:rsidRPr="00FF3E84">
          <w:rPr>
            <w:rStyle w:val="a4"/>
            <w:rFonts w:ascii="Times New Roman" w:hAnsi="Times New Roman" w:cs="Times New Roman"/>
            <w:color w:val="auto"/>
            <w:sz w:val="28"/>
            <w:lang w:val="en-US"/>
          </w:rPr>
          <w:t>lingualeo</w:t>
        </w:r>
        <w:proofErr w:type="spellEnd"/>
        <w:r w:rsidRPr="00C9514F">
          <w:rPr>
            <w:rStyle w:val="a4"/>
            <w:rFonts w:ascii="Times New Roman" w:hAnsi="Times New Roman" w:cs="Times New Roman"/>
            <w:color w:val="auto"/>
            <w:sz w:val="28"/>
          </w:rPr>
          <w:t>.</w:t>
        </w:r>
        <w:r w:rsidRPr="00FF3E84">
          <w:rPr>
            <w:rStyle w:val="a4"/>
            <w:rFonts w:ascii="Times New Roman" w:hAnsi="Times New Roman" w:cs="Times New Roman"/>
            <w:color w:val="auto"/>
            <w:sz w:val="28"/>
            <w:lang w:val="en-US"/>
          </w:rPr>
          <w:t>com</w:t>
        </w:r>
        <w:r w:rsidRPr="00C9514F">
          <w:rPr>
            <w:rStyle w:val="a4"/>
            <w:rFonts w:ascii="Times New Roman" w:hAnsi="Times New Roman" w:cs="Times New Roman"/>
            <w:color w:val="auto"/>
            <w:sz w:val="28"/>
          </w:rPr>
          <w:t>/</w:t>
        </w:r>
        <w:proofErr w:type="spellStart"/>
        <w:r w:rsidRPr="00FF3E84">
          <w:rPr>
            <w:rStyle w:val="a4"/>
            <w:rFonts w:ascii="Times New Roman" w:hAnsi="Times New Roman" w:cs="Times New Roman"/>
            <w:color w:val="auto"/>
            <w:sz w:val="28"/>
            <w:lang w:val="en-US"/>
          </w:rPr>
          <w:t>ru</w:t>
        </w:r>
        <w:proofErr w:type="spellEnd"/>
        <w:r w:rsidRPr="00C9514F">
          <w:rPr>
            <w:rStyle w:val="a4"/>
            <w:rFonts w:ascii="Times New Roman" w:hAnsi="Times New Roman" w:cs="Times New Roman"/>
            <w:color w:val="auto"/>
            <w:sz w:val="28"/>
          </w:rPr>
          <w:t>/</w:t>
        </w:r>
        <w:r w:rsidRPr="00FF3E84">
          <w:rPr>
            <w:rStyle w:val="a4"/>
            <w:rFonts w:ascii="Times New Roman" w:hAnsi="Times New Roman" w:cs="Times New Roman"/>
            <w:color w:val="auto"/>
            <w:sz w:val="28"/>
            <w:lang w:val="en-US"/>
          </w:rPr>
          <w:t>course</w:t>
        </w:r>
      </w:hyperlink>
      <w:r w:rsidRPr="00C9514F">
        <w:rPr>
          <w:rFonts w:ascii="Times New Roman" w:hAnsi="Times New Roman" w:cs="Times New Roman"/>
          <w:sz w:val="28"/>
        </w:rPr>
        <w:t>)</w:t>
      </w:r>
      <w:r>
        <w:rPr>
          <w:rFonts w:ascii="Times New Roman" w:hAnsi="Times New Roman" w:cs="Times New Roman"/>
          <w:sz w:val="28"/>
        </w:rPr>
        <w:t>.</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Есть вкладка задания. В ней мы сами подбираем пользователю конкретное задание (список из пяти), основываясь на его предпочтениях и том, что он проходил в последнее время. Пишем тему и то, что надо делать, и пользователь выбирает задание, которое выполняет. Так же – во вкладке задания отображаются задания, полученные от репетитора в отдельной вкладке. И дублируются во вкладке репетитор. Здесь же отображаются задания, выбранные </w:t>
      </w:r>
      <w:r>
        <w:rPr>
          <w:rFonts w:ascii="Times New Roman" w:hAnsi="Times New Roman" w:cs="Times New Roman"/>
          <w:sz w:val="28"/>
        </w:rPr>
        <w:lastRenderedPageBreak/>
        <w:t>пользователем для дальнейшего выполнения. К каждому сохраненному заданию можно написать пояснение.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Если пользователь выполняет все рекомендованные задания – бонусы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Есть вкладка упражнения. Здесь пользователь сам выбирает задание, которое будет выполнять. Это делается через выпадающее меню, где написаны общие темы заданий (время, топики, слова). Дальше, при наведении ему выпадает список тем по уровню. Затем пользователь выбирает подходящую ему тему и открывается список заданий (на эту тему). Которые разбиты и озаглавлены по типу. Пользователь выбирает задание и начинает выполнение. После выбора темы – отображаются рекомендуемые типы заданий для данного пользователя.</w:t>
      </w:r>
      <w:r>
        <w:rPr>
          <w:noProof/>
          <w:lang w:eastAsia="ru-RU"/>
        </w:rPr>
        <w:drawing>
          <wp:inline distT="0" distB="0" distL="0" distR="0" wp14:anchorId="1CFE8CA3" wp14:editId="6C660F46">
            <wp:extent cx="5940425" cy="30880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88005"/>
                    </a:xfrm>
                    <a:prstGeom prst="rect">
                      <a:avLst/>
                    </a:prstGeom>
                  </pic:spPr>
                </pic:pic>
              </a:graphicData>
            </a:graphic>
          </wp:inline>
        </w:drawing>
      </w:r>
      <w:r>
        <w:rPr>
          <w:rFonts w:ascii="Times New Roman" w:hAnsi="Times New Roman" w:cs="Times New Roman"/>
          <w:sz w:val="28"/>
        </w:rPr>
        <w:t xml:space="preserve"> </w:t>
      </w:r>
    </w:p>
    <w:p w:rsidR="005C420F" w:rsidRPr="0019733F" w:rsidRDefault="005C420F" w:rsidP="005C420F">
      <w:pPr>
        <w:pStyle w:val="a3"/>
        <w:numPr>
          <w:ilvl w:val="0"/>
          <w:numId w:val="3"/>
        </w:numPr>
        <w:rPr>
          <w:rFonts w:ascii="Times New Roman" w:hAnsi="Times New Roman" w:cs="Times New Roman"/>
          <w:sz w:val="28"/>
        </w:rPr>
      </w:pPr>
      <w:r w:rsidRPr="0019733F">
        <w:rPr>
          <w:rFonts w:ascii="Times New Roman" w:hAnsi="Times New Roman" w:cs="Times New Roman"/>
          <w:sz w:val="28"/>
        </w:rPr>
        <w:t>У каждого ученика отображается список выполненных заданий с результатами (идентификатор выполнения заданий по отдельным темам).</w:t>
      </w:r>
      <w:r>
        <w:rPr>
          <w:rFonts w:ascii="Times New Roman" w:hAnsi="Times New Roman" w:cs="Times New Roman"/>
          <w:sz w:val="28"/>
        </w:rPr>
        <w:t xml:space="preserve"> Задания</w:t>
      </w:r>
      <w:r w:rsidRPr="0019733F">
        <w:rPr>
          <w:rFonts w:ascii="Times New Roman" w:hAnsi="Times New Roman" w:cs="Times New Roman"/>
          <w:sz w:val="28"/>
        </w:rPr>
        <w:t>, полученны</w:t>
      </w:r>
      <w:r>
        <w:rPr>
          <w:rFonts w:ascii="Times New Roman" w:hAnsi="Times New Roman" w:cs="Times New Roman"/>
          <w:sz w:val="28"/>
        </w:rPr>
        <w:t>е</w:t>
      </w:r>
      <w:r w:rsidRPr="0019733F">
        <w:rPr>
          <w:rFonts w:ascii="Times New Roman" w:hAnsi="Times New Roman" w:cs="Times New Roman"/>
          <w:sz w:val="28"/>
        </w:rPr>
        <w:t xml:space="preserve"> от репетитора, отображается здесь же, плюс дублируется на вкладку репетитор.</w:t>
      </w:r>
      <w:r>
        <w:rPr>
          <w:rFonts w:ascii="Times New Roman" w:hAnsi="Times New Roman" w:cs="Times New Roman"/>
          <w:sz w:val="28"/>
        </w:rPr>
        <w:t xml:space="preserve"> </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рисовать и писать прямо на задании или в учебнике.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Каждое задание после его прохождения разбирается.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Пользователь может выделить часть разбора, учебника или просто задания (для задания даже после разбора есть кнопка: скрыть разбор) и скопировать ее в свой конспект.</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Для мобильного приложения. Пользователь имеет возможность выполнять задания </w:t>
      </w:r>
      <w:proofErr w:type="spellStart"/>
      <w:r>
        <w:rPr>
          <w:rFonts w:ascii="Times New Roman" w:hAnsi="Times New Roman" w:cs="Times New Roman"/>
          <w:sz w:val="28"/>
        </w:rPr>
        <w:t>оффлайн</w:t>
      </w:r>
      <w:proofErr w:type="spellEnd"/>
      <w:r>
        <w:rPr>
          <w:rFonts w:ascii="Times New Roman" w:hAnsi="Times New Roman" w:cs="Times New Roman"/>
          <w:sz w:val="28"/>
        </w:rPr>
        <w:t xml:space="preserve">. А потом, при подключении к </w:t>
      </w:r>
      <w:proofErr w:type="spellStart"/>
      <w:r>
        <w:rPr>
          <w:rFonts w:ascii="Times New Roman" w:hAnsi="Times New Roman" w:cs="Times New Roman"/>
          <w:sz w:val="28"/>
        </w:rPr>
        <w:t>вай</w:t>
      </w:r>
      <w:proofErr w:type="spellEnd"/>
      <w:r>
        <w:rPr>
          <w:rFonts w:ascii="Times New Roman" w:hAnsi="Times New Roman" w:cs="Times New Roman"/>
          <w:sz w:val="28"/>
        </w:rPr>
        <w:t xml:space="preserve">-фай все </w:t>
      </w:r>
      <w:r>
        <w:rPr>
          <w:rFonts w:ascii="Times New Roman" w:hAnsi="Times New Roman" w:cs="Times New Roman"/>
          <w:sz w:val="28"/>
        </w:rPr>
        <w:lastRenderedPageBreak/>
        <w:t xml:space="preserve">его результаты загружаются на сервер (если пользователь выбрал загружать результаты только при подключении к </w:t>
      </w:r>
      <w:proofErr w:type="spellStart"/>
      <w:r>
        <w:rPr>
          <w:rFonts w:ascii="Times New Roman" w:hAnsi="Times New Roman" w:cs="Times New Roman"/>
          <w:sz w:val="28"/>
        </w:rPr>
        <w:t>вай</w:t>
      </w:r>
      <w:proofErr w:type="spellEnd"/>
      <w:r>
        <w:rPr>
          <w:rFonts w:ascii="Times New Roman" w:hAnsi="Times New Roman" w:cs="Times New Roman"/>
          <w:sz w:val="28"/>
        </w:rPr>
        <w:t>-фай).</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При наведении на какое-либо слово в тексте отображается его перевод. И его сразу же можно добавить в словарь.</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Пользователь может выбрать интерактивное задание, которое хочет проходить. Для этого ему необходимо выбрать тему, на которую дается это задание. Одна из тем – повторение словаря. Так же он может выбрать, какого типа он хочет задание (</w:t>
      </w:r>
      <w:proofErr w:type="spellStart"/>
      <w:r>
        <w:rPr>
          <w:rFonts w:ascii="Times New Roman" w:hAnsi="Times New Roman" w:cs="Times New Roman"/>
          <w:sz w:val="28"/>
        </w:rPr>
        <w:t>аудирование</w:t>
      </w:r>
      <w:proofErr w:type="spellEnd"/>
      <w:r>
        <w:rPr>
          <w:rFonts w:ascii="Times New Roman" w:hAnsi="Times New Roman" w:cs="Times New Roman"/>
          <w:sz w:val="28"/>
        </w:rPr>
        <w:t xml:space="preserve">, чтение, разговор и </w:t>
      </w:r>
      <w:proofErr w:type="spellStart"/>
      <w:r>
        <w:rPr>
          <w:rFonts w:ascii="Times New Roman" w:hAnsi="Times New Roman" w:cs="Times New Roman"/>
          <w:sz w:val="28"/>
        </w:rPr>
        <w:t>т.д</w:t>
      </w:r>
      <w:proofErr w:type="spellEnd"/>
      <w:r>
        <w:rPr>
          <w:rFonts w:ascii="Times New Roman" w:hAnsi="Times New Roman" w:cs="Times New Roman"/>
          <w:sz w:val="28"/>
        </w:rPr>
        <w:t>). И в зависимости от темы отображается список интерактивных заданий (вкладка упражнения).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Сборники. </w:t>
      </w:r>
      <w:proofErr w:type="gramStart"/>
      <w:r>
        <w:rPr>
          <w:rFonts w:ascii="Times New Roman" w:hAnsi="Times New Roman" w:cs="Times New Roman"/>
          <w:sz w:val="28"/>
        </w:rPr>
        <w:t>Например</w:t>
      </w:r>
      <w:proofErr w:type="gramEnd"/>
      <w:r>
        <w:rPr>
          <w:rFonts w:ascii="Times New Roman" w:hAnsi="Times New Roman" w:cs="Times New Roman"/>
          <w:sz w:val="28"/>
        </w:rPr>
        <w:t xml:space="preserve">: 1000 необходимых английских слов. Или 500 английских фраз. С переводом, </w:t>
      </w:r>
      <w:proofErr w:type="spellStart"/>
      <w:r>
        <w:rPr>
          <w:rFonts w:ascii="Times New Roman" w:hAnsi="Times New Roman" w:cs="Times New Roman"/>
          <w:sz w:val="28"/>
        </w:rPr>
        <w:t>прослушкой</w:t>
      </w:r>
      <w:proofErr w:type="spellEnd"/>
      <w:r>
        <w:rPr>
          <w:rFonts w:ascii="Times New Roman" w:hAnsi="Times New Roman" w:cs="Times New Roman"/>
          <w:sz w:val="28"/>
        </w:rPr>
        <w:t>, возможностью пометки «выучено» и возможностью добавления в словарь.</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Аудиозаписи можно прослушивать с разной скоростью х2, х1.25, х1.5, х0.75, х0.5.</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w:t>
      </w:r>
      <w:r w:rsidRPr="00615AF5">
        <w:rPr>
          <w:rFonts w:ascii="Times New Roman" w:hAnsi="Times New Roman" w:cs="Times New Roman"/>
          <w:sz w:val="28"/>
        </w:rPr>
        <w:t xml:space="preserve">$) </w:t>
      </w:r>
      <w:r>
        <w:rPr>
          <w:rFonts w:ascii="Times New Roman" w:hAnsi="Times New Roman" w:cs="Times New Roman"/>
          <w:sz w:val="28"/>
        </w:rPr>
        <w:t>Репетитор может проводить курсы, если у него хороший рейтинг (или хорошая репутация) и соблюдаются некоторые условия. Часть людей смотрит эти уроки онлайн и «присутствует» на них. Они могут писать в общий чат (присутствующие и репетитор) и задавать вопросы. А также – потом пересматривать видео. Кроме них есть неактивные люди, купившие доступ к курсу. Они видят все то же самое, но не могут напрямую в чат задавать вопросы. То есть – они просто смотрят уроки и чат. И могут писать репетитору или в комментариях. Мы берем процент с денег, которые платят активные пользователи и неактивные пользователи.</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При регистрации спрашиваем у пользователя для чего он хочет изучать английский. И в зависимости от этого рекомендуем ему.</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Подбираем пользователю упражнения с максимальным количеством слов из словаря.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словаре при наведении на слово можно посмотреть его синонимы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словаре можно посмотреть устойчивые словосочетания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 словаре пишется самое употребляемое значение слово. При наведении можно посмотреть другие.</w:t>
      </w:r>
    </w:p>
    <w:p w:rsidR="005C420F" w:rsidRPr="0046345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 xml:space="preserve">В словаре можно переключиться и смотреть перевод слова на английском. Как в англо-английском словаре. </w:t>
      </w:r>
    </w:p>
    <w:p w:rsidR="005C420F" w:rsidRDefault="005C420F" w:rsidP="005C420F">
      <w:pPr>
        <w:rPr>
          <w:rFonts w:ascii="Times New Roman" w:hAnsi="Times New Roman" w:cs="Times New Roman"/>
          <w:b/>
          <w:sz w:val="28"/>
          <w:u w:val="single"/>
        </w:rPr>
      </w:pPr>
    </w:p>
    <w:p w:rsidR="005C420F" w:rsidRDefault="005C420F" w:rsidP="005C420F">
      <w:pPr>
        <w:rPr>
          <w:rFonts w:ascii="Times New Roman" w:hAnsi="Times New Roman" w:cs="Times New Roman"/>
          <w:b/>
          <w:sz w:val="28"/>
          <w:u w:val="single"/>
        </w:rPr>
      </w:pPr>
    </w:p>
    <w:p w:rsidR="005C420F" w:rsidRDefault="005C420F" w:rsidP="005C420F">
      <w:pPr>
        <w:rPr>
          <w:rFonts w:ascii="Times New Roman" w:hAnsi="Times New Roman" w:cs="Times New Roman"/>
          <w:b/>
          <w:sz w:val="28"/>
          <w:u w:val="single"/>
        </w:rPr>
      </w:pPr>
    </w:p>
    <w:p w:rsidR="005C420F" w:rsidRPr="009D0A96" w:rsidRDefault="005C420F" w:rsidP="005C420F">
      <w:pPr>
        <w:rPr>
          <w:rFonts w:ascii="Times New Roman" w:hAnsi="Times New Roman" w:cs="Times New Roman"/>
          <w:b/>
          <w:sz w:val="28"/>
        </w:rPr>
      </w:pPr>
      <w:r>
        <w:rPr>
          <w:rFonts w:ascii="Times New Roman" w:hAnsi="Times New Roman" w:cs="Times New Roman"/>
          <w:b/>
          <w:sz w:val="28"/>
        </w:rPr>
        <w:t>Возможности</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сам придумать задание, которое утверждается специальными людьми и затем вводится в эксплуатацию. За это он повышает (если задание утверждено) идентификатор активности. Плюс он получает за это бонусы.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написать письмо другому пользователю или позвонить по веб-камере.</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Есть возможность групповых чатов</w:t>
      </w:r>
      <w:r w:rsidR="003D2875">
        <w:rPr>
          <w:rFonts w:ascii="Times New Roman" w:hAnsi="Times New Roman" w:cs="Times New Roman"/>
          <w:sz w:val="28"/>
        </w:rPr>
        <w:t xml:space="preserve"> (видео только репетитора</w:t>
      </w:r>
      <w:r w:rsidR="006C26AD">
        <w:rPr>
          <w:rFonts w:ascii="Times New Roman" w:hAnsi="Times New Roman" w:cs="Times New Roman"/>
          <w:sz w:val="28"/>
        </w:rPr>
        <w:t>)</w:t>
      </w:r>
      <w:r>
        <w:rPr>
          <w:rFonts w:ascii="Times New Roman" w:hAnsi="Times New Roman" w:cs="Times New Roman"/>
          <w:sz w:val="28"/>
        </w:rPr>
        <w:t>.</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поставить оценку заданию, которое он прошел или всему блоку заданий (блоку по теме или по виду задания).</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написать письмо создателям.</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выполнять интерактивные задания.</w:t>
      </w:r>
    </w:p>
    <w:p w:rsidR="005C420F" w:rsidRPr="00353BAE"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ученик может найти себе репетитора.</w:t>
      </w:r>
    </w:p>
    <w:p w:rsidR="005C420F" w:rsidRPr="00FF3E84" w:rsidRDefault="005C420F" w:rsidP="005C420F">
      <w:pPr>
        <w:pStyle w:val="a3"/>
        <w:numPr>
          <w:ilvl w:val="0"/>
          <w:numId w:val="3"/>
        </w:numPr>
        <w:rPr>
          <w:rFonts w:ascii="Times New Roman" w:hAnsi="Times New Roman" w:cs="Times New Roman"/>
          <w:sz w:val="28"/>
          <w:szCs w:val="28"/>
        </w:rPr>
      </w:pPr>
      <w:r>
        <w:rPr>
          <w:rFonts w:ascii="Times New Roman" w:hAnsi="Times New Roman" w:cs="Times New Roman"/>
          <w:sz w:val="28"/>
        </w:rPr>
        <w:t>Каждый пользователь может проходить курсы и в конце их получать сертификаты. В конце курса экзамен (</w:t>
      </w:r>
      <w:proofErr w:type="spellStart"/>
      <w:r w:rsidRPr="00FF3E84">
        <w:rPr>
          <w:rFonts w:ascii="Times New Roman" w:hAnsi="Times New Roman" w:cs="Times New Roman"/>
          <w:sz w:val="28"/>
          <w:szCs w:val="28"/>
          <w:lang w:val="en-US"/>
        </w:rPr>
        <w:t>busuu</w:t>
      </w:r>
      <w:proofErr w:type="spellEnd"/>
      <w:r w:rsidRPr="00FF3E84">
        <w:rPr>
          <w:rFonts w:ascii="Times New Roman" w:hAnsi="Times New Roman" w:cs="Times New Roman"/>
          <w:sz w:val="28"/>
          <w:szCs w:val="28"/>
        </w:rPr>
        <w:t>)</w:t>
      </w:r>
      <w:r>
        <w:rPr>
          <w:rFonts w:ascii="Times New Roman" w:hAnsi="Times New Roman" w:cs="Times New Roman"/>
          <w:sz w:val="28"/>
          <w:szCs w:val="28"/>
        </w:rPr>
        <w:t>.</w:t>
      </w:r>
    </w:p>
    <w:p w:rsidR="005C420F" w:rsidRDefault="005C420F" w:rsidP="005C420F">
      <w:pPr>
        <w:pStyle w:val="a3"/>
        <w:numPr>
          <w:ilvl w:val="0"/>
          <w:numId w:val="3"/>
        </w:numPr>
        <w:rPr>
          <w:rFonts w:ascii="Times New Roman" w:hAnsi="Times New Roman" w:cs="Times New Roman"/>
          <w:sz w:val="28"/>
        </w:rPr>
      </w:pPr>
      <w:r w:rsidRPr="00614D2C">
        <w:rPr>
          <w:rFonts w:ascii="Times New Roman" w:hAnsi="Times New Roman" w:cs="Times New Roman"/>
          <w:sz w:val="28"/>
        </w:rPr>
        <w:t>Каждый пол</w:t>
      </w:r>
      <w:r>
        <w:rPr>
          <w:rFonts w:ascii="Times New Roman" w:hAnsi="Times New Roman" w:cs="Times New Roman"/>
          <w:sz w:val="28"/>
        </w:rPr>
        <w:t>ь</w:t>
      </w:r>
      <w:r w:rsidRPr="00614D2C">
        <w:rPr>
          <w:rFonts w:ascii="Times New Roman" w:hAnsi="Times New Roman" w:cs="Times New Roman"/>
          <w:sz w:val="28"/>
        </w:rPr>
        <w:t>зователь может добавить д</w:t>
      </w:r>
      <w:r>
        <w:rPr>
          <w:rFonts w:ascii="Times New Roman" w:hAnsi="Times New Roman" w:cs="Times New Roman"/>
          <w:sz w:val="28"/>
        </w:rPr>
        <w:t>р</w:t>
      </w:r>
      <w:r w:rsidRPr="00614D2C">
        <w:rPr>
          <w:rFonts w:ascii="Times New Roman" w:hAnsi="Times New Roman" w:cs="Times New Roman"/>
          <w:sz w:val="28"/>
        </w:rPr>
        <w:t xml:space="preserve">угого в друзья. </w:t>
      </w:r>
      <w:r>
        <w:rPr>
          <w:rFonts w:ascii="Times New Roman" w:hAnsi="Times New Roman" w:cs="Times New Roman"/>
          <w:sz w:val="28"/>
        </w:rPr>
        <w:t>И тогда получит возможность смотреть его уровень владения языком и уровень владения по каждой дисциплине (если они не скрыты).</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Каждый пользователь может найти друга в по различным фильтрам (имя, фамилия, логин…).</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Есть поиск по определенным фильтрам, в том числе логину.</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Пользователь зарабатывает игровую валюту (</w:t>
      </w:r>
      <w:proofErr w:type="spellStart"/>
      <w:r>
        <w:rPr>
          <w:rFonts w:ascii="Times New Roman" w:hAnsi="Times New Roman" w:cs="Times New Roman"/>
          <w:sz w:val="28"/>
        </w:rPr>
        <w:t>англанетики</w:t>
      </w:r>
      <w:proofErr w:type="spellEnd"/>
      <w:r>
        <w:rPr>
          <w:rFonts w:ascii="Times New Roman" w:hAnsi="Times New Roman" w:cs="Times New Roman"/>
          <w:sz w:val="28"/>
        </w:rPr>
        <w:t>) и за нее может покупать различные вещи на нашем сайте. Также их можно вывести, начиная с некоторого порога.</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Возможность выбора животного в самом начале, у которого есть три стадии (маленький, средний, большой), развитие животного за счёт активности на сайте. При достижении каждых 10 уровней открываются новые животные, которых так же можно прокачать до максимума.</w:t>
      </w:r>
    </w:p>
    <w:p w:rsidR="005C420F" w:rsidRDefault="005C420F" w:rsidP="005C420F">
      <w:pPr>
        <w:pStyle w:val="a3"/>
        <w:numPr>
          <w:ilvl w:val="0"/>
          <w:numId w:val="3"/>
        </w:numPr>
        <w:rPr>
          <w:rFonts w:ascii="Times New Roman" w:hAnsi="Times New Roman" w:cs="Times New Roman"/>
          <w:sz w:val="28"/>
        </w:rPr>
      </w:pPr>
      <w:r>
        <w:rPr>
          <w:rFonts w:ascii="Times New Roman" w:hAnsi="Times New Roman" w:cs="Times New Roman"/>
          <w:sz w:val="28"/>
        </w:rPr>
        <w:t>Ответы на задания выбирать цифрами на клавиатуре.</w:t>
      </w:r>
    </w:p>
    <w:p w:rsidR="00D915C3" w:rsidRDefault="005C420F" w:rsidP="00D915C3">
      <w:pPr>
        <w:pStyle w:val="a3"/>
        <w:numPr>
          <w:ilvl w:val="0"/>
          <w:numId w:val="3"/>
        </w:numPr>
        <w:rPr>
          <w:rFonts w:ascii="Times New Roman" w:hAnsi="Times New Roman" w:cs="Times New Roman"/>
          <w:sz w:val="28"/>
        </w:rPr>
      </w:pPr>
      <w:r>
        <w:rPr>
          <w:rFonts w:ascii="Times New Roman" w:hAnsi="Times New Roman" w:cs="Times New Roman"/>
          <w:sz w:val="28"/>
        </w:rPr>
        <w:t xml:space="preserve">За выполнение какого-то количества заданий в день, при захождении пользователя каждый день в течении какого-то периода получает определённое количество </w:t>
      </w:r>
      <w:proofErr w:type="spellStart"/>
      <w:r>
        <w:rPr>
          <w:rFonts w:ascii="Times New Roman" w:hAnsi="Times New Roman" w:cs="Times New Roman"/>
          <w:sz w:val="28"/>
        </w:rPr>
        <w:t>англонетиков</w:t>
      </w:r>
      <w:proofErr w:type="spellEnd"/>
      <w:r>
        <w:rPr>
          <w:rFonts w:ascii="Times New Roman" w:hAnsi="Times New Roman" w:cs="Times New Roman"/>
          <w:sz w:val="28"/>
        </w:rPr>
        <w:t xml:space="preserve">. </w:t>
      </w:r>
      <w:moveToRangeStart w:id="3" w:author="Кирилл Аниськин" w:date="2016-08-26T19:26:00Z" w:name="move460002913"/>
      <w:ins w:id="4" w:author="Кирилл Аниськин" w:date="2016-08-26T19:26:00Z">
        <w:r w:rsidR="00D915C3">
          <w:rPr>
            <w:rFonts w:ascii="Times New Roman" w:hAnsi="Times New Roman" w:cs="Times New Roman"/>
            <w:sz w:val="28"/>
          </w:rPr>
          <w:t>Если пользователь выполняет все рекомендованные задания – бонусы</w:t>
        </w:r>
      </w:ins>
      <w:moveToRangeEnd w:id="3"/>
    </w:p>
    <w:p w:rsidR="005C420F" w:rsidRDefault="005C420F" w:rsidP="00D915C3">
      <w:pPr>
        <w:pStyle w:val="a3"/>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Pr="00AE5AB6"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Другое</w:t>
      </w:r>
    </w:p>
    <w:p w:rsidR="005C420F" w:rsidRPr="00614D2C"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У каждого задания есть рейтинг, который получается из оценок учеников. Ученику мы предлагаем в начале списка заданий задание по той теме, которую он изучал в последнее время, имеющее максимальный рейтинг и удовлетворяющее фильтрам, наложенными пользователем.</w:t>
      </w:r>
    </w:p>
    <w:p w:rsidR="005C420F" w:rsidRPr="008E15BA"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Каждый пользователь видит уровень другого пользователя и различную его личную информацию (в том числе фото).</w:t>
      </w:r>
    </w:p>
    <w:p w:rsidR="005C420F" w:rsidRPr="00250E9B"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Сайт должен быть на русском языке. Потом в настройках можно перейти на английский.</w:t>
      </w:r>
    </w:p>
    <w:p w:rsidR="005C420F" w:rsidRPr="005E69C8" w:rsidRDefault="005C420F" w:rsidP="005C420F">
      <w:pPr>
        <w:pStyle w:val="a3"/>
        <w:numPr>
          <w:ilvl w:val="0"/>
          <w:numId w:val="4"/>
        </w:numPr>
        <w:rPr>
          <w:rFonts w:ascii="Times New Roman" w:hAnsi="Times New Roman" w:cs="Times New Roman"/>
          <w:b/>
          <w:sz w:val="28"/>
        </w:rPr>
      </w:pPr>
      <w:r>
        <w:rPr>
          <w:rFonts w:ascii="Times New Roman" w:hAnsi="Times New Roman" w:cs="Times New Roman"/>
          <w:sz w:val="28"/>
        </w:rPr>
        <w:t xml:space="preserve">Красивое и понятное описание, </w:t>
      </w:r>
      <w:proofErr w:type="spellStart"/>
      <w:r>
        <w:rPr>
          <w:rFonts w:ascii="Times New Roman" w:hAnsi="Times New Roman" w:cs="Times New Roman"/>
          <w:sz w:val="28"/>
        </w:rPr>
        <w:t>скрины</w:t>
      </w:r>
      <w:proofErr w:type="spellEnd"/>
      <w:r>
        <w:rPr>
          <w:rFonts w:ascii="Times New Roman" w:hAnsi="Times New Roman" w:cs="Times New Roman"/>
          <w:sz w:val="28"/>
        </w:rPr>
        <w:t xml:space="preserve">. Вход через </w:t>
      </w:r>
      <w:proofErr w:type="spellStart"/>
      <w:proofErr w:type="gramStart"/>
      <w:r>
        <w:rPr>
          <w:rFonts w:ascii="Times New Roman" w:hAnsi="Times New Roman" w:cs="Times New Roman"/>
          <w:sz w:val="28"/>
        </w:rPr>
        <w:t>соц.сети</w:t>
      </w:r>
      <w:proofErr w:type="spellEnd"/>
      <w:proofErr w:type="gramEnd"/>
      <w:r>
        <w:rPr>
          <w:rFonts w:ascii="Times New Roman" w:hAnsi="Times New Roman" w:cs="Times New Roman"/>
          <w:sz w:val="28"/>
        </w:rPr>
        <w:t>, быстрая регистрация.</w:t>
      </w:r>
      <w:r w:rsidRPr="00662984">
        <w:rPr>
          <w:rFonts w:ascii="Times New Roman" w:hAnsi="Times New Roman" w:cs="Times New Roman"/>
          <w:sz w:val="28"/>
        </w:rPr>
        <w:t xml:space="preserve"> </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 xml:space="preserve">Есть графа материалы. В ней тесты, записи (рассказы), картинки, </w:t>
      </w:r>
      <w:ins w:id="5" w:author="Кирилл Аниськин" w:date="2016-08-26T19:26:00Z">
        <w:r w:rsidR="00D915C3">
          <w:rPr>
            <w:rFonts w:ascii="Times New Roman" w:hAnsi="Times New Roman" w:cs="Times New Roman"/>
            <w:sz w:val="28"/>
          </w:rPr>
          <w:t xml:space="preserve">новости, </w:t>
        </w:r>
      </w:ins>
      <w:r>
        <w:rPr>
          <w:rFonts w:ascii="Times New Roman" w:hAnsi="Times New Roman" w:cs="Times New Roman"/>
          <w:sz w:val="28"/>
        </w:rPr>
        <w:t>фильмы, сериалы и аудио. С пояснениями про сложности перевода. Их пользователь скидывает, а мы проверяем и выкладываем стоящие. У каждого материала есть рейтинг, в соответствие с которым идет отображение. При публикации мы оставляем ссылку на аккаунт того, кто опубликовал.</w:t>
      </w:r>
    </w:p>
    <w:p w:rsidR="005C420F" w:rsidRPr="008C52B4"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 материалах же есть игры. Которые помогают изучению английского (виселица, …)</w:t>
      </w:r>
      <w:r w:rsidRPr="008C52B4">
        <w:rPr>
          <w:rFonts w:ascii="Times New Roman" w:hAnsi="Times New Roman" w:cs="Times New Roman"/>
          <w:sz w:val="28"/>
        </w:rPr>
        <w:t xml:space="preserve"> </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Форум, где есть различные темы, которые придумывают пользователи с высоким рейтингом на форуме. Можно ставить + и -.</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w:t>
      </w:r>
      <w:r w:rsidRPr="001C2C7D">
        <w:rPr>
          <w:rFonts w:ascii="Times New Roman" w:hAnsi="Times New Roman" w:cs="Times New Roman"/>
          <w:sz w:val="28"/>
        </w:rPr>
        <w:t>$)</w:t>
      </w:r>
      <w:r>
        <w:rPr>
          <w:rFonts w:ascii="Times New Roman" w:hAnsi="Times New Roman" w:cs="Times New Roman"/>
          <w:sz w:val="28"/>
        </w:rPr>
        <w:t xml:space="preserve"> За клик на рекламу пользователь получает </w:t>
      </w:r>
      <w:proofErr w:type="spellStart"/>
      <w:r>
        <w:rPr>
          <w:rFonts w:ascii="Times New Roman" w:hAnsi="Times New Roman" w:cs="Times New Roman"/>
          <w:sz w:val="28"/>
        </w:rPr>
        <w:t>англанетики</w:t>
      </w:r>
      <w:proofErr w:type="spellEnd"/>
      <w:r>
        <w:rPr>
          <w:rFonts w:ascii="Times New Roman" w:hAnsi="Times New Roman" w:cs="Times New Roman"/>
          <w:sz w:val="28"/>
        </w:rPr>
        <w:t>.</w:t>
      </w:r>
    </w:p>
    <w:p w:rsidR="005C420F"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w:t>
      </w:r>
      <w:r w:rsidRPr="0022634A">
        <w:rPr>
          <w:rFonts w:ascii="Times New Roman" w:hAnsi="Times New Roman" w:cs="Times New Roman"/>
          <w:sz w:val="28"/>
        </w:rPr>
        <w:t xml:space="preserve">$) </w:t>
      </w:r>
      <w:proofErr w:type="gramStart"/>
      <w:r>
        <w:rPr>
          <w:rFonts w:ascii="Times New Roman" w:hAnsi="Times New Roman" w:cs="Times New Roman"/>
          <w:sz w:val="28"/>
        </w:rPr>
        <w:t>В</w:t>
      </w:r>
      <w:proofErr w:type="gramEnd"/>
      <w:r>
        <w:rPr>
          <w:rFonts w:ascii="Times New Roman" w:hAnsi="Times New Roman" w:cs="Times New Roman"/>
          <w:sz w:val="28"/>
        </w:rPr>
        <w:t xml:space="preserve"> заданиях есть скрытая реклама.</w:t>
      </w:r>
    </w:p>
    <w:p w:rsidR="005C420F" w:rsidRPr="0001560A" w:rsidRDefault="005C420F" w:rsidP="005C420F">
      <w:pPr>
        <w:pStyle w:val="a3"/>
        <w:numPr>
          <w:ilvl w:val="0"/>
          <w:numId w:val="4"/>
        </w:numPr>
        <w:rPr>
          <w:rFonts w:ascii="Times New Roman" w:hAnsi="Times New Roman" w:cs="Times New Roman"/>
          <w:sz w:val="28"/>
        </w:rPr>
      </w:pPr>
      <w:r>
        <w:rPr>
          <w:rFonts w:ascii="Times New Roman" w:hAnsi="Times New Roman" w:cs="Times New Roman"/>
          <w:sz w:val="28"/>
        </w:rPr>
        <w:t>Расширение для добавления слов в словарь на сайте с других сайтов, причём на любом сайте можно посмотреть сразу перевод и прослушать это слово или выражение.</w:t>
      </w:r>
    </w:p>
    <w:p w:rsidR="005C420F" w:rsidRPr="008E15BA" w:rsidRDefault="005C420F" w:rsidP="005C420F">
      <w:pPr>
        <w:ind w:left="360"/>
        <w:rPr>
          <w:rFonts w:ascii="Times New Roman" w:hAnsi="Times New Roman" w:cs="Times New Roman"/>
          <w:sz w:val="28"/>
        </w:rPr>
      </w:pPr>
    </w:p>
    <w:p w:rsidR="005C420F" w:rsidRPr="008E15BA" w:rsidRDefault="005C420F" w:rsidP="005C420F">
      <w:pPr>
        <w:ind w:left="360"/>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b/>
          <w:sz w:val="32"/>
          <w:u w:val="single"/>
        </w:rPr>
      </w:pPr>
      <w:r>
        <w:rPr>
          <w:rFonts w:ascii="Times New Roman" w:hAnsi="Times New Roman" w:cs="Times New Roman"/>
          <w:b/>
          <w:sz w:val="32"/>
          <w:u w:val="single"/>
        </w:rPr>
        <w:t>Репетитор</w:t>
      </w:r>
    </w:p>
    <w:p w:rsidR="005C420F" w:rsidRDefault="005C420F" w:rsidP="005C420F">
      <w:pPr>
        <w:rPr>
          <w:rFonts w:ascii="Times New Roman" w:hAnsi="Times New Roman" w:cs="Times New Roman"/>
          <w:b/>
          <w:sz w:val="28"/>
        </w:rPr>
      </w:pPr>
      <w:r>
        <w:rPr>
          <w:rFonts w:ascii="Times New Roman" w:hAnsi="Times New Roman" w:cs="Times New Roman"/>
          <w:b/>
          <w:sz w:val="28"/>
        </w:rPr>
        <w:t>Возможности репетитора</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lastRenderedPageBreak/>
        <w:t>Репетитор может просматривать успехи пользователя, его рейтинги и решенные им задания.</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давать задания пользователю. Даже созданные им и неутвержденные.</w:t>
      </w:r>
    </w:p>
    <w:p w:rsidR="005C420F" w:rsidRPr="00FF4304" w:rsidRDefault="005C420F" w:rsidP="005C420F">
      <w:pPr>
        <w:pStyle w:val="a3"/>
        <w:numPr>
          <w:ilvl w:val="0"/>
          <w:numId w:val="5"/>
        </w:numPr>
        <w:rPr>
          <w:rFonts w:ascii="Times New Roman" w:hAnsi="Times New Roman" w:cs="Times New Roman"/>
          <w:b/>
          <w:sz w:val="28"/>
        </w:rPr>
      </w:pPr>
      <w:r w:rsidRPr="00FF4304">
        <w:rPr>
          <w:rFonts w:ascii="Times New Roman" w:hAnsi="Times New Roman" w:cs="Times New Roman"/>
          <w:sz w:val="28"/>
        </w:rPr>
        <w:t>При желании пользователь</w:t>
      </w:r>
      <w:r>
        <w:rPr>
          <w:rFonts w:ascii="Times New Roman" w:hAnsi="Times New Roman" w:cs="Times New Roman"/>
          <w:sz w:val="28"/>
        </w:rPr>
        <w:t xml:space="preserve"> может предоставить репетитору</w:t>
      </w:r>
      <w:r w:rsidRPr="00FF4304">
        <w:rPr>
          <w:rFonts w:ascii="Times New Roman" w:hAnsi="Times New Roman" w:cs="Times New Roman"/>
          <w:sz w:val="28"/>
        </w:rPr>
        <w:t xml:space="preserve"> доступ к его конспекту</w:t>
      </w:r>
      <w:r>
        <w:rPr>
          <w:rFonts w:ascii="Times New Roman" w:hAnsi="Times New Roman" w:cs="Times New Roman"/>
          <w:sz w:val="28"/>
        </w:rPr>
        <w:t>, добавлять комментарии.</w:t>
      </w:r>
    </w:p>
    <w:p w:rsidR="005C420F" w:rsidRPr="00D915C3" w:rsidRDefault="005C420F" w:rsidP="00D915C3">
      <w:pPr>
        <w:pStyle w:val="a3"/>
        <w:numPr>
          <w:ilvl w:val="0"/>
          <w:numId w:val="5"/>
        </w:numPr>
        <w:rPr>
          <w:rFonts w:ascii="Times New Roman" w:hAnsi="Times New Roman" w:cs="Times New Roman"/>
          <w:sz w:val="28"/>
        </w:rPr>
      </w:pPr>
      <w:r>
        <w:rPr>
          <w:rFonts w:ascii="Times New Roman" w:hAnsi="Times New Roman" w:cs="Times New Roman"/>
          <w:sz w:val="28"/>
        </w:rPr>
        <w:t>Каждый человек может стать репетитором. Поставить отметку о себе – репетитор, указать цены, время, формат и различные данные о себе</w:t>
      </w:r>
      <w:r w:rsidR="00D915C3">
        <w:rPr>
          <w:rFonts w:ascii="Times New Roman" w:hAnsi="Times New Roman" w:cs="Times New Roman"/>
          <w:sz w:val="28"/>
        </w:rPr>
        <w:t xml:space="preserve"> </w:t>
      </w:r>
      <w:ins w:id="6" w:author="Кирилл Аниськин" w:date="2016-08-26T19:26:00Z">
        <w:r w:rsidR="00D915C3">
          <w:rPr>
            <w:rFonts w:ascii="Times New Roman" w:hAnsi="Times New Roman" w:cs="Times New Roman"/>
            <w:sz w:val="28"/>
          </w:rPr>
          <w:t>(в том числе специальность).</w:t>
        </w:r>
      </w:ins>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Для списка репетиторов репетитор указывает о себе различные данные. В том числе и свое описание, которое будет выводиться ученику.</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Для каждого из учеников репетитор может добавлять задания, которые хочет ему дать (но пока не отправлять), в свой список заданий.</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 xml:space="preserve">Для каждого ученика у репетитора есть свой раздел. В этом разделе есть вкладки: информация ученика, данные задания этому ученику, список заданий, которые он собирается дать ученику, общий прогресс ученика, собственный комментарий об этом ученике, кнопка – начать урок (идет </w:t>
      </w:r>
      <w:proofErr w:type="spellStart"/>
      <w:r>
        <w:rPr>
          <w:rFonts w:ascii="Times New Roman" w:hAnsi="Times New Roman" w:cs="Times New Roman"/>
          <w:sz w:val="28"/>
        </w:rPr>
        <w:t>видеозвонок</w:t>
      </w:r>
      <w:proofErr w:type="spellEnd"/>
      <w:r>
        <w:rPr>
          <w:rFonts w:ascii="Times New Roman" w:hAnsi="Times New Roman" w:cs="Times New Roman"/>
          <w:sz w:val="28"/>
        </w:rPr>
        <w:t xml:space="preserve">), чат. В случае группы учеников эта вкладка есть для всех учеников вместе и для каждого в отдельности. Тогда на отдельных вкладках для учеников стоит отметка, что он занимается в группе. </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в режиме реального времени отслеживать работу пользователя и его выполнение заданий (также будут приходить оповещения о выполненных учеником заданий, или о том, что ученик начал выполнение).</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одновременно может заниматься больше чем с одним человеком.</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каждому ученику (группе) присваивает определенное время, когда у них занятия. И в это время репетитору приходит оповещение.</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Репетитор может давать только задания. Без видео уроков.</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Специализация репетиторов. Преподаватель пишет по какой области он специализируется</w:t>
      </w:r>
    </w:p>
    <w:p w:rsidR="00D915C3" w:rsidRDefault="00D915C3" w:rsidP="00D915C3">
      <w:pPr>
        <w:pStyle w:val="a3"/>
        <w:numPr>
          <w:ilvl w:val="0"/>
          <w:numId w:val="5"/>
        </w:numPr>
        <w:rPr>
          <w:ins w:id="7" w:author="Кирилл Аниськин" w:date="2016-08-26T19:26:00Z"/>
          <w:rFonts w:ascii="Times New Roman" w:hAnsi="Times New Roman" w:cs="Times New Roman"/>
          <w:sz w:val="28"/>
        </w:rPr>
      </w:pPr>
      <w:ins w:id="8" w:author="Кирилл Аниськин" w:date="2016-08-26T19:26:00Z">
        <w:r>
          <w:rPr>
            <w:rFonts w:ascii="Times New Roman" w:hAnsi="Times New Roman" w:cs="Times New Roman"/>
            <w:sz w:val="28"/>
          </w:rPr>
          <w:t>Чтобы стать репетитором пользователь нажимает эту кнопку. И тогда ему предлагаются тесты на качество репетитора. От этих тестов можно отказаться. Результаты тестов отображаются на сайте в профиле репетитора.</w:t>
        </w:r>
      </w:ins>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Pr="00FF4304" w:rsidRDefault="005C420F" w:rsidP="005C420F">
      <w:pPr>
        <w:rPr>
          <w:rFonts w:ascii="Times New Roman" w:hAnsi="Times New Roman" w:cs="Times New Roman"/>
          <w:b/>
          <w:sz w:val="28"/>
        </w:rPr>
      </w:pPr>
      <w:r>
        <w:rPr>
          <w:rFonts w:ascii="Times New Roman" w:hAnsi="Times New Roman" w:cs="Times New Roman"/>
          <w:b/>
          <w:sz w:val="28"/>
        </w:rPr>
        <w:t>Возможности ученика</w:t>
      </w:r>
    </w:p>
    <w:p w:rsidR="005C420F" w:rsidRPr="00FF4304" w:rsidRDefault="005C420F" w:rsidP="005C420F">
      <w:pPr>
        <w:pStyle w:val="a3"/>
        <w:numPr>
          <w:ilvl w:val="0"/>
          <w:numId w:val="5"/>
        </w:numPr>
        <w:rPr>
          <w:rFonts w:ascii="Times New Roman" w:hAnsi="Times New Roman" w:cs="Times New Roman"/>
          <w:sz w:val="28"/>
        </w:rPr>
      </w:pPr>
      <w:r w:rsidRPr="00B455D5">
        <w:rPr>
          <w:rFonts w:ascii="Times New Roman" w:hAnsi="Times New Roman" w:cs="Times New Roman"/>
          <w:sz w:val="28"/>
        </w:rPr>
        <w:t>Каждый пользователь</w:t>
      </w:r>
      <w:r>
        <w:rPr>
          <w:rFonts w:ascii="Times New Roman" w:hAnsi="Times New Roman" w:cs="Times New Roman"/>
          <w:sz w:val="28"/>
        </w:rPr>
        <w:t xml:space="preserve"> может найти себе репетитора</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Каждый пользователь может поставить оценку репетитору у которого занимается(</w:t>
      </w:r>
      <w:proofErr w:type="spellStart"/>
      <w:r>
        <w:rPr>
          <w:rFonts w:ascii="Times New Roman" w:hAnsi="Times New Roman" w:cs="Times New Roman"/>
          <w:sz w:val="28"/>
        </w:rPr>
        <w:t>лся</w:t>
      </w:r>
      <w:proofErr w:type="spellEnd"/>
      <w:r>
        <w:rPr>
          <w:rFonts w:ascii="Times New Roman" w:hAnsi="Times New Roman" w:cs="Times New Roman"/>
          <w:sz w:val="28"/>
        </w:rPr>
        <w:t>) и написать отзыв. Можно ставить не только общую оценку, но и оценки по каждой отрасли.</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Пользователь может осуществлять оплату через наш сайт.</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w:t>
      </w:r>
      <w:r w:rsidRPr="00B91091">
        <w:rPr>
          <w:rFonts w:ascii="Times New Roman" w:hAnsi="Times New Roman" w:cs="Times New Roman"/>
          <w:sz w:val="28"/>
        </w:rPr>
        <w:t>$)</w:t>
      </w:r>
      <w:r>
        <w:rPr>
          <w:rFonts w:ascii="Times New Roman" w:hAnsi="Times New Roman" w:cs="Times New Roman"/>
          <w:sz w:val="28"/>
        </w:rPr>
        <w:t xml:space="preserve"> Если пользователь совершает оплату через наш сайт – до урока он оплачивает нам и у репетитора отображается, что он оплатил. Эти деньги выступают неким залогом репетитора (но не переходят в этот момент репетитору). Если репетитор провел урок хорошо – эти деньги переходят к репетитору, у нас остается комиссия. Если пользователь жалуется, что репетитор провел урок плохо, то репетитор об этом уведомляется и ему идет запрос, согласен ли он с этим. Если да – деньги возвращаются ученику (комиссия остается у нас), если нет – вмешивается администрация и урегулирует этот вопрос (комиссия у нас).</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Во время урока с репетитором у ученика есть 2 холста: общий холст и его конспект</w:t>
      </w:r>
      <w:ins w:id="9" w:author="Кирилл Аниськин" w:date="2016-08-26T19:26:00Z">
        <w:r w:rsidR="00D915C3">
          <w:rPr>
            <w:rFonts w:ascii="Times New Roman" w:hAnsi="Times New Roman" w:cs="Times New Roman"/>
            <w:sz w:val="28"/>
          </w:rPr>
          <w:t>, который единый</w:t>
        </w:r>
      </w:ins>
      <w:r>
        <w:rPr>
          <w:rFonts w:ascii="Times New Roman" w:hAnsi="Times New Roman" w:cs="Times New Roman"/>
          <w:sz w:val="28"/>
        </w:rPr>
        <w:t xml:space="preserve">. Общий холст есть и </w:t>
      </w:r>
      <w:proofErr w:type="gramStart"/>
      <w:r>
        <w:rPr>
          <w:rFonts w:ascii="Times New Roman" w:hAnsi="Times New Roman" w:cs="Times New Roman"/>
          <w:sz w:val="28"/>
        </w:rPr>
        <w:t>у репетитора</w:t>
      </w:r>
      <w:proofErr w:type="gramEnd"/>
      <w:r>
        <w:rPr>
          <w:rFonts w:ascii="Times New Roman" w:hAnsi="Times New Roman" w:cs="Times New Roman"/>
          <w:sz w:val="28"/>
        </w:rPr>
        <w:t xml:space="preserve"> и на нем он может писать и рисовать все что угодно. Пользователь может сам что-то писать и рисовать на общем холсте, и тогда эти изменения будут переноситься к репетитору в режиме реального времени. Пользователь может скопировать часть общего холста в свой конспект.</w:t>
      </w:r>
    </w:p>
    <w:p w:rsidR="005C420F" w:rsidRPr="0017023A"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Пользователь, даже не являющийся учеником репетитора, может подключиться к его уроку с разрешения репетитора. И просматривать его. При этом у репетитора отображается – сколько раз этот пользователь уже подключался к его урокам.</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Существует рейтинг репетиторов, который составляется на основе оценок учеников каждому репетитору. Там же содержится статистика всех споров репетиторов с учениками.</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Список репетиторов отображается пользователю в соответствии с выбранными им фильтрами и по порядку по оценкам.</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Пользователь может написать – какой аспект (категория) для него главный в репетиторе. И тогда рейтинг будет отображаться в соответствии с требованием пользователя.</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Можно открыть профиль репетитора в списке репетиторов. Тогда будет отображаться вся подробная информация о репетиторе.</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lastRenderedPageBreak/>
        <w:t>(</w:t>
      </w:r>
      <w:r w:rsidRPr="003C0EA4">
        <w:rPr>
          <w:rFonts w:ascii="Times New Roman" w:hAnsi="Times New Roman" w:cs="Times New Roman"/>
          <w:sz w:val="28"/>
        </w:rPr>
        <w:t xml:space="preserve">$) </w:t>
      </w:r>
      <w:r>
        <w:rPr>
          <w:rFonts w:ascii="Times New Roman" w:hAnsi="Times New Roman" w:cs="Times New Roman"/>
          <w:sz w:val="28"/>
        </w:rPr>
        <w:t>Можно ввести валюту (кредиты) на нашем сайте. Пользователь будет их зарабатывать, делая различные, удобные нам вещи. И оплату репетитору производить через эту валюту, которую он сможет вывести. С этой оплаты мы можем брать небольшую комиссию. Так же в будущем на эту валюту можно будет покупать премиум аккаунт</w:t>
      </w:r>
      <w:r w:rsidRPr="004C269A">
        <w:rPr>
          <w:rFonts w:ascii="Times New Roman" w:hAnsi="Times New Roman" w:cs="Times New Roman"/>
          <w:sz w:val="28"/>
        </w:rPr>
        <w:t xml:space="preserve"> (?)</w:t>
      </w:r>
      <w:r>
        <w:rPr>
          <w:rFonts w:ascii="Times New Roman" w:hAnsi="Times New Roman" w:cs="Times New Roman"/>
          <w:sz w:val="28"/>
        </w:rPr>
        <w:t>.</w:t>
      </w:r>
      <w:r w:rsidRPr="003C0EA4">
        <w:rPr>
          <w:rFonts w:ascii="Times New Roman" w:hAnsi="Times New Roman" w:cs="Times New Roman"/>
          <w:sz w:val="28"/>
        </w:rPr>
        <w:t xml:space="preserve"> </w:t>
      </w:r>
      <w:r>
        <w:rPr>
          <w:rFonts w:ascii="Times New Roman" w:hAnsi="Times New Roman" w:cs="Times New Roman"/>
          <w:sz w:val="28"/>
        </w:rPr>
        <w:t>(</w:t>
      </w:r>
      <w:proofErr w:type="spellStart"/>
      <w:r>
        <w:rPr>
          <w:rFonts w:ascii="Times New Roman" w:hAnsi="Times New Roman" w:cs="Times New Roman"/>
          <w:sz w:val="28"/>
          <w:lang w:val="en-US"/>
        </w:rPr>
        <w:t>italki</w:t>
      </w:r>
      <w:proofErr w:type="spellEnd"/>
      <w:r w:rsidRPr="00E9146C">
        <w:rPr>
          <w:rFonts w:ascii="Times New Roman" w:hAnsi="Times New Roman" w:cs="Times New Roman"/>
          <w:sz w:val="28"/>
        </w:rPr>
        <w:t>)</w:t>
      </w:r>
    </w:p>
    <w:p w:rsidR="005C420F"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Ученику приходит оповещение о скором занятии.</w:t>
      </w:r>
    </w:p>
    <w:p w:rsidR="005C420F" w:rsidRPr="00787389" w:rsidRDefault="005C420F" w:rsidP="005C420F">
      <w:pPr>
        <w:pStyle w:val="a3"/>
        <w:numPr>
          <w:ilvl w:val="0"/>
          <w:numId w:val="5"/>
        </w:numPr>
        <w:rPr>
          <w:rFonts w:ascii="Times New Roman" w:hAnsi="Times New Roman" w:cs="Times New Roman"/>
          <w:sz w:val="28"/>
        </w:rPr>
      </w:pPr>
      <w:r>
        <w:rPr>
          <w:rFonts w:ascii="Times New Roman" w:hAnsi="Times New Roman" w:cs="Times New Roman"/>
          <w:sz w:val="28"/>
        </w:rPr>
        <w:t>Ученик может добавиться к репетитору и предложить сотрудничество. Если репетитор это не запретил.</w:t>
      </w:r>
    </w:p>
    <w:p w:rsidR="005C420F" w:rsidRPr="00B455D5" w:rsidRDefault="005C420F" w:rsidP="005C420F">
      <w:pPr>
        <w:rPr>
          <w:rFonts w:ascii="Times New Roman" w:hAnsi="Times New Roman" w:cs="Times New Roman"/>
          <w:b/>
          <w:sz w:val="32"/>
          <w:u w:val="single"/>
        </w:rPr>
      </w:pPr>
    </w:p>
    <w:p w:rsidR="005C420F" w:rsidRDefault="005C420F" w:rsidP="005C420F">
      <w:pPr>
        <w:rPr>
          <w:rFonts w:ascii="Times New Roman" w:hAnsi="Times New Roman" w:cs="Times New Roman"/>
          <w:sz w:val="28"/>
        </w:rPr>
      </w:pPr>
    </w:p>
    <w:p w:rsidR="005C420F" w:rsidRDefault="005C420F" w:rsidP="005C420F">
      <w:pPr>
        <w:rPr>
          <w:rFonts w:ascii="Times New Roman" w:hAnsi="Times New Roman" w:cs="Times New Roman"/>
          <w:sz w:val="28"/>
        </w:rPr>
      </w:pPr>
    </w:p>
    <w:p w:rsidR="005C420F" w:rsidRPr="00F02D37" w:rsidRDefault="005C420F" w:rsidP="005C420F">
      <w:pPr>
        <w:rPr>
          <w:rFonts w:ascii="Times New Roman" w:hAnsi="Times New Roman" w:cs="Times New Roman"/>
          <w:sz w:val="28"/>
        </w:rPr>
      </w:pPr>
    </w:p>
    <w:p w:rsidR="005C420F" w:rsidRPr="00676E88" w:rsidRDefault="005C420F" w:rsidP="005C420F">
      <w:pPr>
        <w:rPr>
          <w:rFonts w:ascii="Times New Roman" w:hAnsi="Times New Roman" w:cs="Times New Roman"/>
          <w:b/>
          <w:sz w:val="32"/>
          <w:u w:val="single"/>
        </w:rPr>
      </w:pPr>
      <w:r>
        <w:rPr>
          <w:rFonts w:ascii="Times New Roman" w:hAnsi="Times New Roman" w:cs="Times New Roman"/>
          <w:b/>
          <w:sz w:val="32"/>
          <w:u w:val="single"/>
        </w:rPr>
        <w:t>Интерактивные задания</w:t>
      </w:r>
    </w:p>
    <w:p w:rsidR="005C420F" w:rsidRDefault="005C420F" w:rsidP="005C420F">
      <w:pPr>
        <w:rPr>
          <w:rFonts w:ascii="Times New Roman" w:hAnsi="Times New Roman" w:cs="Times New Roman"/>
          <w:b/>
          <w:sz w:val="28"/>
        </w:rPr>
      </w:pPr>
      <w:proofErr w:type="spellStart"/>
      <w:r>
        <w:rPr>
          <w:rFonts w:ascii="Times New Roman" w:hAnsi="Times New Roman" w:cs="Times New Roman"/>
          <w:b/>
          <w:sz w:val="28"/>
        </w:rPr>
        <w:t>Аудирование</w:t>
      </w:r>
      <w:proofErr w:type="spellEnd"/>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Человек слушает текст, а потом отвечает на вопросы по нему (или</w:t>
      </w:r>
      <w:r w:rsidRPr="00965D77">
        <w:rPr>
          <w:rFonts w:ascii="Times New Roman" w:hAnsi="Times New Roman" w:cs="Times New Roman"/>
          <w:sz w:val="28"/>
        </w:rPr>
        <w:t xml:space="preserve"> </w:t>
      </w:r>
      <w:r>
        <w:rPr>
          <w:rFonts w:ascii="Times New Roman" w:hAnsi="Times New Roman" w:cs="Times New Roman"/>
          <w:sz w:val="28"/>
          <w:lang w:val="en-US"/>
        </w:rPr>
        <w:t>true</w:t>
      </w:r>
      <w:r w:rsidRPr="00965D77">
        <w:rPr>
          <w:rFonts w:ascii="Times New Roman" w:hAnsi="Times New Roman" w:cs="Times New Roman"/>
          <w:sz w:val="28"/>
        </w:rPr>
        <w:t>/</w:t>
      </w:r>
      <w:r>
        <w:rPr>
          <w:rFonts w:ascii="Times New Roman" w:hAnsi="Times New Roman" w:cs="Times New Roman"/>
          <w:sz w:val="28"/>
          <w:lang w:val="en-US"/>
        </w:rPr>
        <w:t>false</w:t>
      </w:r>
      <w:r w:rsidRPr="00965D77">
        <w:rPr>
          <w:rFonts w:ascii="Times New Roman" w:hAnsi="Times New Roman" w:cs="Times New Roman"/>
          <w:sz w:val="28"/>
        </w:rPr>
        <w:t>)</w:t>
      </w:r>
      <w:r w:rsidRPr="004C269A">
        <w:rPr>
          <w:rFonts w:ascii="Times New Roman" w:hAnsi="Times New Roman" w:cs="Times New Roman"/>
          <w:sz w:val="28"/>
        </w:rPr>
        <w:t>.</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Человек слушает предложение и должен написать его</w:t>
      </w:r>
      <w:r w:rsidRPr="004C269A">
        <w:rPr>
          <w:rFonts w:ascii="Times New Roman" w:hAnsi="Times New Roman" w:cs="Times New Roman"/>
          <w:sz w:val="28"/>
        </w:rPr>
        <w:t>.</w:t>
      </w:r>
    </w:p>
    <w:p w:rsidR="005C420F" w:rsidRPr="00023BC4" w:rsidRDefault="005C420F" w:rsidP="005C420F">
      <w:pPr>
        <w:pStyle w:val="a3"/>
        <w:numPr>
          <w:ilvl w:val="0"/>
          <w:numId w:val="1"/>
        </w:numPr>
        <w:rPr>
          <w:rFonts w:ascii="Times New Roman" w:hAnsi="Times New Roman" w:cs="Times New Roman"/>
          <w:b/>
          <w:sz w:val="28"/>
        </w:rPr>
      </w:pPr>
      <w:r w:rsidRPr="004106A5">
        <w:rPr>
          <w:rFonts w:ascii="Times New Roman" w:hAnsi="Times New Roman" w:cs="Times New Roman"/>
          <w:sz w:val="28"/>
        </w:rPr>
        <w:t>Человек слушает слово и дальше пишет его перевод.</w:t>
      </w:r>
    </w:p>
    <w:p w:rsidR="005C420F" w:rsidRPr="00930CB3" w:rsidRDefault="005C420F" w:rsidP="005C420F">
      <w:pPr>
        <w:pStyle w:val="a3"/>
        <w:numPr>
          <w:ilvl w:val="0"/>
          <w:numId w:val="1"/>
        </w:numPr>
        <w:rPr>
          <w:rFonts w:ascii="Times New Roman" w:hAnsi="Times New Roman" w:cs="Times New Roman"/>
          <w:b/>
          <w:sz w:val="28"/>
        </w:rPr>
      </w:pPr>
      <w:r w:rsidRPr="00E650B2">
        <w:rPr>
          <w:rFonts w:ascii="Times New Roman" w:hAnsi="Times New Roman" w:cs="Times New Roman"/>
          <w:sz w:val="28"/>
        </w:rPr>
        <w:t>(?)</w:t>
      </w:r>
      <w:r w:rsidRPr="00C43833">
        <w:rPr>
          <w:rFonts w:ascii="Times New Roman" w:hAnsi="Times New Roman" w:cs="Times New Roman"/>
          <w:sz w:val="28"/>
        </w:rPr>
        <w:t xml:space="preserve"> </w:t>
      </w:r>
      <w:r>
        <w:rPr>
          <w:rFonts w:ascii="Times New Roman" w:hAnsi="Times New Roman" w:cs="Times New Roman"/>
          <w:sz w:val="28"/>
        </w:rPr>
        <w:t>Человек может смотреть фильмы</w:t>
      </w:r>
      <w:r w:rsidRPr="0086431C">
        <w:rPr>
          <w:rFonts w:ascii="Times New Roman" w:hAnsi="Times New Roman" w:cs="Times New Roman"/>
          <w:sz w:val="28"/>
        </w:rPr>
        <w:t>,</w:t>
      </w:r>
      <w:r>
        <w:rPr>
          <w:rFonts w:ascii="Times New Roman" w:hAnsi="Times New Roman" w:cs="Times New Roman"/>
          <w:sz w:val="28"/>
        </w:rPr>
        <w:t xml:space="preserve"> сериалы, видео и слушать музыку на английском</w:t>
      </w:r>
      <w:r w:rsidRPr="00500C48">
        <w:rPr>
          <w:rFonts w:ascii="Times New Roman" w:hAnsi="Times New Roman" w:cs="Times New Roman"/>
          <w:sz w:val="28"/>
        </w:rPr>
        <w:t xml:space="preserve"> (</w:t>
      </w:r>
      <w:r>
        <w:rPr>
          <w:rFonts w:ascii="Times New Roman" w:hAnsi="Times New Roman" w:cs="Times New Roman"/>
          <w:sz w:val="28"/>
        </w:rPr>
        <w:t>с субтитрами – могут отключаться по желанию).</w:t>
      </w:r>
      <w:r w:rsidRPr="0086431C">
        <w:rPr>
          <w:rFonts w:ascii="Times New Roman" w:hAnsi="Times New Roman" w:cs="Times New Roman"/>
          <w:sz w:val="28"/>
        </w:rPr>
        <w:t xml:space="preserve"> </w:t>
      </w:r>
      <w:r>
        <w:rPr>
          <w:rFonts w:ascii="Times New Roman" w:hAnsi="Times New Roman" w:cs="Times New Roman"/>
          <w:sz w:val="28"/>
        </w:rPr>
        <w:t>Они снабжены текстами, которые по умолчанию скрыты, но их можно открыть.</w:t>
      </w:r>
      <w:r w:rsidRPr="00C43833">
        <w:rPr>
          <w:rFonts w:ascii="Times New Roman" w:hAnsi="Times New Roman" w:cs="Times New Roman"/>
          <w:sz w:val="28"/>
        </w:rPr>
        <w:t xml:space="preserve"> </w:t>
      </w:r>
      <w:r>
        <w:rPr>
          <w:rFonts w:ascii="Times New Roman" w:hAnsi="Times New Roman" w:cs="Times New Roman"/>
          <w:sz w:val="28"/>
        </w:rPr>
        <w:t>Слова из субтитров можно добавлять в словарь. (</w:t>
      </w:r>
      <w:proofErr w:type="spellStart"/>
      <w:r>
        <w:rPr>
          <w:rFonts w:ascii="Times New Roman" w:hAnsi="Times New Roman" w:cs="Times New Roman"/>
          <w:sz w:val="28"/>
          <w:lang w:val="en-US"/>
        </w:rPr>
        <w:t>LinguaLeo</w:t>
      </w:r>
      <w:proofErr w:type="spellEnd"/>
      <w:r w:rsidRPr="00C43833">
        <w:rPr>
          <w:rFonts w:ascii="Times New Roman" w:hAnsi="Times New Roman" w:cs="Times New Roman"/>
          <w:sz w:val="28"/>
        </w:rPr>
        <w:t>).</w:t>
      </w:r>
    </w:p>
    <w:p w:rsidR="005C420F" w:rsidRPr="00B406A2"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Человек слушает текст и в нем вставляет слова.</w:t>
      </w: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Чтение</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Чтение. Человек читает текст и отвечает на вопросы по нему.</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Чтение. Человек читает текст и заполняет пропуски в нем.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Соотнесение маленького текста и слова.</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Соотнесение маленького текста и картинки.</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lastRenderedPageBreak/>
        <w:t>Дан текст. В нем нужно найти предложения, в которых допущены грамматические ошибки и отметить их. А орфографические ошибки – нужно исправить.</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Расставить абзацы в правильном порядке.</w:t>
      </w:r>
    </w:p>
    <w:p w:rsidR="005C420F" w:rsidRPr="00250E9B"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Пользователь может читать новости по интересующим его темам на английском языке (</w:t>
      </w:r>
      <w:r>
        <w:rPr>
          <w:rFonts w:ascii="Times New Roman" w:hAnsi="Times New Roman" w:cs="Times New Roman"/>
          <w:sz w:val="28"/>
          <w:lang w:val="en-US"/>
        </w:rPr>
        <w:t>Voice</w:t>
      </w:r>
      <w:r w:rsidRPr="00250E9B">
        <w:rPr>
          <w:rFonts w:ascii="Times New Roman" w:hAnsi="Times New Roman" w:cs="Times New Roman"/>
          <w:sz w:val="28"/>
        </w:rPr>
        <w:t xml:space="preserve"> </w:t>
      </w:r>
      <w:r>
        <w:rPr>
          <w:rFonts w:ascii="Times New Roman" w:hAnsi="Times New Roman" w:cs="Times New Roman"/>
          <w:sz w:val="28"/>
          <w:lang w:val="en-US"/>
        </w:rPr>
        <w:t>of</w:t>
      </w:r>
      <w:r w:rsidRPr="00250E9B">
        <w:rPr>
          <w:rFonts w:ascii="Times New Roman" w:hAnsi="Times New Roman" w:cs="Times New Roman"/>
          <w:sz w:val="28"/>
        </w:rPr>
        <w:t xml:space="preserve"> </w:t>
      </w:r>
      <w:r>
        <w:rPr>
          <w:rFonts w:ascii="Times New Roman" w:hAnsi="Times New Roman" w:cs="Times New Roman"/>
          <w:sz w:val="28"/>
          <w:lang w:val="en-US"/>
        </w:rPr>
        <w:t>America</w:t>
      </w:r>
      <w:r w:rsidRPr="00250E9B">
        <w:rPr>
          <w:rFonts w:ascii="Times New Roman" w:hAnsi="Times New Roman" w:cs="Times New Roman"/>
          <w:sz w:val="28"/>
        </w:rPr>
        <w:t>)</w:t>
      </w:r>
      <w:r>
        <w:rPr>
          <w:rFonts w:ascii="Times New Roman" w:hAnsi="Times New Roman" w:cs="Times New Roman"/>
          <w:sz w:val="28"/>
        </w:rPr>
        <w:t>. В начале списка выдаются новости, связанные с его целью изучения английского и интересам.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Предоставляются различные книги на английском языке, с рейтингом, описанием, уровнем и т.д.</w:t>
      </w:r>
      <w:r w:rsidRPr="000E5265">
        <w:rPr>
          <w:rFonts w:ascii="Times New Roman" w:hAnsi="Times New Roman" w:cs="Times New Roman"/>
          <w:sz w:val="28"/>
        </w:rPr>
        <w:t xml:space="preserve"> </w:t>
      </w:r>
      <w:r>
        <w:rPr>
          <w:rFonts w:ascii="Times New Roman" w:hAnsi="Times New Roman" w:cs="Times New Roman"/>
          <w:sz w:val="28"/>
        </w:rPr>
        <w:t>Книги снабжены озвучкой носителя.</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 контексте заданий даётся мотивация к изучению английского, как он нужен в сфере, выбранной пользователем</w:t>
      </w:r>
    </w:p>
    <w:p w:rsidR="005C420F" w:rsidRPr="003E4E3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xml:space="preserve">Можно в качестве текстов </w:t>
      </w:r>
      <w:ins w:id="10" w:author="Кирилл Аниськин" w:date="2016-08-26T19:26:00Z">
        <w:r w:rsidR="00EA2413">
          <w:rPr>
            <w:rFonts w:ascii="Times New Roman" w:hAnsi="Times New Roman" w:cs="Times New Roman"/>
            <w:sz w:val="28"/>
          </w:rPr>
          <w:t xml:space="preserve">в контексте заданий </w:t>
        </w:r>
      </w:ins>
      <w:r>
        <w:rPr>
          <w:rFonts w:ascii="Times New Roman" w:hAnsi="Times New Roman" w:cs="Times New Roman"/>
          <w:sz w:val="28"/>
        </w:rPr>
        <w:t>давать выписки из газет и новостей, которыми пользователь интересуется. Указываем ссылку на источник. Издательство нам платит за то, что мы публикуем отрывок статьи из их журнала/газеты.</w:t>
      </w:r>
    </w:p>
    <w:p w:rsidR="005C420F" w:rsidRPr="00965D77"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Словарный запас</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Карточки. Человек по картинке на карточке, пишет слово на английском.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Перевод. Человек по слову на русском пишет перевод на английском.</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Обратный перевод. Человек по слову на английском пишет перевод на русском.</w:t>
      </w:r>
    </w:p>
    <w:p w:rsidR="005C420F" w:rsidRPr="00D8080E" w:rsidRDefault="005C420F" w:rsidP="005C420F">
      <w:pPr>
        <w:pStyle w:val="a3"/>
        <w:numPr>
          <w:ilvl w:val="0"/>
          <w:numId w:val="1"/>
        </w:numPr>
        <w:rPr>
          <w:rFonts w:ascii="Times New Roman" w:hAnsi="Times New Roman" w:cs="Times New Roman"/>
          <w:b/>
          <w:sz w:val="28"/>
        </w:rPr>
      </w:pPr>
      <w:r w:rsidRPr="004106A5">
        <w:rPr>
          <w:rFonts w:ascii="Times New Roman" w:hAnsi="Times New Roman" w:cs="Times New Roman"/>
          <w:sz w:val="28"/>
        </w:rPr>
        <w:t>Кроссворд. Человек заполняет кроссворд.</w:t>
      </w:r>
    </w:p>
    <w:p w:rsidR="005C420F" w:rsidRPr="008C40E8"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Буквы слова стоят в перепутанном порядке. И человек должен поставить буквы в правильном порядке.</w:t>
      </w:r>
    </w:p>
    <w:p w:rsidR="005C420F" w:rsidRPr="00930CB3"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Дано 10 слов и 10 переводов. Их нужно сопоставить.</w:t>
      </w:r>
    </w:p>
    <w:p w:rsidR="005C420F" w:rsidRPr="000E7DD4"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Дано слово в контексте. И нужно выбрать к нему синоним из предложенных.</w:t>
      </w:r>
    </w:p>
    <w:p w:rsidR="005C420F" w:rsidRPr="00776748"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Подобрать синонимы-антонимы к изучаемым словам</w:t>
      </w:r>
    </w:p>
    <w:p w:rsidR="005C420F" w:rsidRPr="004106A5" w:rsidRDefault="005C420F" w:rsidP="005C420F">
      <w:pPr>
        <w:pStyle w:val="a3"/>
        <w:numPr>
          <w:ilvl w:val="0"/>
          <w:numId w:val="1"/>
        </w:numPr>
        <w:rPr>
          <w:rFonts w:ascii="Times New Roman" w:hAnsi="Times New Roman" w:cs="Times New Roman"/>
          <w:b/>
          <w:sz w:val="28"/>
        </w:rPr>
      </w:pPr>
      <w:r>
        <w:rPr>
          <w:rFonts w:ascii="Times New Roman" w:hAnsi="Times New Roman" w:cs="Times New Roman"/>
          <w:sz w:val="28"/>
        </w:rPr>
        <w:t>Сопоставление картинки и слова (словосочетания)</w:t>
      </w: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Словарный запас и грамматика</w:t>
      </w:r>
    </w:p>
    <w:p w:rsidR="005C420F" w:rsidRPr="007F06A5"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Вставь слова. Человек заполняет пропуски, без вариантов.</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Заполни пропуски. Для заполнения каждого пропуска у человека есть 4 варианта. Он выбирает один из них.</w:t>
      </w:r>
    </w:p>
    <w:p w:rsidR="005C420F" w:rsidRPr="00D8080E" w:rsidRDefault="005C420F" w:rsidP="005C420F">
      <w:pPr>
        <w:pStyle w:val="a3"/>
        <w:numPr>
          <w:ilvl w:val="0"/>
          <w:numId w:val="1"/>
        </w:numPr>
        <w:rPr>
          <w:rFonts w:ascii="Times New Roman" w:hAnsi="Times New Roman" w:cs="Times New Roman"/>
          <w:b/>
          <w:sz w:val="28"/>
        </w:rPr>
      </w:pPr>
      <w:r w:rsidRPr="004106A5">
        <w:rPr>
          <w:rFonts w:ascii="Times New Roman" w:hAnsi="Times New Roman" w:cs="Times New Roman"/>
          <w:sz w:val="28"/>
        </w:rPr>
        <w:t>Вставить грамматические конструкции. Пропуски заполняются верными грамматическими конструкциями.</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Вставь слова из вариантов. У человека есть 10 предложений и 10 слов, каждое слово нужно вставить в нужное предложение.</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Расставить слова в тексте в правильном порядке.</w:t>
      </w:r>
    </w:p>
    <w:p w:rsidR="005C420F" w:rsidRDefault="005C420F" w:rsidP="005C420F">
      <w:pPr>
        <w:pStyle w:val="a3"/>
        <w:rPr>
          <w:rFonts w:ascii="Times New Roman" w:hAnsi="Times New Roman" w:cs="Times New Roman"/>
          <w:sz w:val="28"/>
        </w:rPr>
      </w:pPr>
    </w:p>
    <w:p w:rsidR="005C420F" w:rsidRDefault="005C420F" w:rsidP="005C420F">
      <w:pPr>
        <w:pStyle w:val="a3"/>
        <w:rPr>
          <w:rFonts w:ascii="Times New Roman" w:hAnsi="Times New Roman" w:cs="Times New Roman"/>
          <w:sz w:val="28"/>
        </w:rPr>
      </w:pPr>
    </w:p>
    <w:p w:rsidR="005C420F" w:rsidRDefault="005C420F" w:rsidP="005C420F">
      <w:pPr>
        <w:rPr>
          <w:rFonts w:ascii="Times New Roman" w:hAnsi="Times New Roman" w:cs="Times New Roman"/>
          <w:b/>
          <w:sz w:val="28"/>
        </w:rPr>
      </w:pPr>
      <w:r w:rsidRPr="00D8080E">
        <w:rPr>
          <w:rFonts w:ascii="Times New Roman" w:hAnsi="Times New Roman" w:cs="Times New Roman"/>
          <w:b/>
          <w:sz w:val="28"/>
        </w:rPr>
        <w:t>Разговор</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xml:space="preserve">Обсуждение. Изначально указываешь круг тем (ставишь галочки), о которых хочешь поговорить. Далее при нажатии кнопки «хочу поболтать» происходит поиск пользователь у которых максимальное количество интересов совпадают с твоими, и они тоже нажали «хочу поболтать». И их соединяет. В начале – можно просто без интересов сводить двух любых, кто хочет поболтать. В конце разговора пользователи ставят друг другу оценки. </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Написано слово, есть кнопка прослушать. Пользователь сначала проговаривает это слово, а потом прослушивает верный вариант и сверяет, верно или нет.</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Аналогично предыдущему, только с предложением.</w:t>
      </w:r>
    </w:p>
    <w:p w:rsidR="005C420F" w:rsidRPr="00EA2413" w:rsidRDefault="005C420F" w:rsidP="00EA2413">
      <w:pPr>
        <w:pStyle w:val="a3"/>
        <w:numPr>
          <w:ilvl w:val="0"/>
          <w:numId w:val="1"/>
        </w:numPr>
        <w:rPr>
          <w:rFonts w:ascii="Times New Roman" w:hAnsi="Times New Roman" w:cs="Times New Roman"/>
          <w:sz w:val="28"/>
        </w:rPr>
      </w:pPr>
      <w:r>
        <w:rPr>
          <w:rFonts w:ascii="Times New Roman" w:hAnsi="Times New Roman" w:cs="Times New Roman"/>
          <w:sz w:val="28"/>
        </w:rPr>
        <w:t>Можно петь песни. Пользователь поет вместе с оригинальным исполнителем. При этом есть текст к песне. У каждой песни написано на каком диалекте английского она исполнена.</w:t>
      </w:r>
      <w:ins w:id="11" w:author="Кирилл Аниськин" w:date="2016-08-26T19:26:00Z">
        <w:r w:rsidR="00EA2413">
          <w:rPr>
            <w:rFonts w:ascii="Times New Roman" w:hAnsi="Times New Roman" w:cs="Times New Roman"/>
            <w:sz w:val="28"/>
          </w:rPr>
          <w:t xml:space="preserve"> Пользователь сам указывает интересы</w:t>
        </w:r>
      </w:ins>
    </w:p>
    <w:p w:rsidR="005C420F" w:rsidRPr="00F21D9F" w:rsidRDefault="005C420F" w:rsidP="005C420F">
      <w:pPr>
        <w:pStyle w:val="a3"/>
        <w:numPr>
          <w:ilvl w:val="0"/>
          <w:numId w:val="1"/>
        </w:numPr>
        <w:rPr>
          <w:rFonts w:ascii="Times New Roman" w:hAnsi="Times New Roman" w:cs="Times New Roman"/>
          <w:sz w:val="28"/>
        </w:rPr>
      </w:pPr>
      <w:r w:rsidRPr="00F21D9F">
        <w:rPr>
          <w:rFonts w:ascii="Times New Roman" w:hAnsi="Times New Roman" w:cs="Times New Roman"/>
          <w:sz w:val="28"/>
        </w:rPr>
        <w:t xml:space="preserve">(?) Произносишь слово – сайт пишет тебе процент сходимости с оригиналом </w:t>
      </w: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Письменная речь</w:t>
      </w:r>
    </w:p>
    <w:p w:rsidR="005C420F" w:rsidRDefault="005C420F" w:rsidP="005C420F">
      <w:pPr>
        <w:pStyle w:val="a3"/>
        <w:numPr>
          <w:ilvl w:val="0"/>
          <w:numId w:val="6"/>
        </w:numPr>
        <w:rPr>
          <w:rFonts w:ascii="Times New Roman" w:hAnsi="Times New Roman" w:cs="Times New Roman"/>
          <w:sz w:val="28"/>
        </w:rPr>
      </w:pPr>
      <w:r w:rsidRPr="002B54DC">
        <w:rPr>
          <w:rFonts w:ascii="Times New Roman" w:hAnsi="Times New Roman" w:cs="Times New Roman"/>
          <w:sz w:val="28"/>
        </w:rPr>
        <w:lastRenderedPageBreak/>
        <w:t>В переписке есть специальная</w:t>
      </w:r>
      <w:r>
        <w:rPr>
          <w:rFonts w:ascii="Times New Roman" w:hAnsi="Times New Roman" w:cs="Times New Roman"/>
          <w:sz w:val="28"/>
        </w:rPr>
        <w:t xml:space="preserve"> функция: исправить ошибки, если сообщение идет на английском языке. Она позволяет пользователю искать ошибки в сообщении собеседника и исправлять их. Эти исправления будут отображаться автору, и он может нажать кнопочку – принять исправления. Тогда тот, кто исправил, получает баллы в графе активность. И текст изменяется в соответствие с исправлениями. В групповом чате правки видны всем.</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 xml:space="preserve">Человек может писать посты, как </w:t>
      </w:r>
      <w:proofErr w:type="spellStart"/>
      <w:r>
        <w:rPr>
          <w:rFonts w:ascii="Times New Roman" w:hAnsi="Times New Roman" w:cs="Times New Roman"/>
          <w:sz w:val="28"/>
        </w:rPr>
        <w:t>вк</w:t>
      </w:r>
      <w:proofErr w:type="spellEnd"/>
      <w:r>
        <w:rPr>
          <w:rFonts w:ascii="Times New Roman" w:hAnsi="Times New Roman" w:cs="Times New Roman"/>
          <w:sz w:val="28"/>
        </w:rPr>
        <w:t>, на своей стене. За их написание, в зависимости от длины, он получает бонусы к активности. Их так же можно исправлять, если они написаны на английском. И аналогично сообщениям – есть кнопочка принять исправления. Тогда тот, кто исправил, получает баллы в графе активность. И текст изменяется в соответствие с исправлениями.</w:t>
      </w:r>
    </w:p>
    <w:p w:rsidR="005C420F" w:rsidRPr="004F318C"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 xml:space="preserve">Создаем комнаты. В них могут добавиться люди с уровнем владения, заданным создателем. Создатель пишет тему, о которой идет обсуждение и количество пользователей. Далее люди добавляются и обсуждают. Каждый пользователь может создать свою комнату. Функция исправления ошибок остается. </w:t>
      </w:r>
      <w:r>
        <w:rPr>
          <w:rFonts w:ascii="Times New Roman" w:hAnsi="Times New Roman" w:cs="Times New Roman"/>
          <w:sz w:val="28"/>
          <w:lang w:val="en-US"/>
        </w:rPr>
        <w:t>(</w:t>
      </w:r>
      <w:hyperlink r:id="rId15" w:tgtFrame="_blank" w:history="1">
        <w:proofErr w:type="spellStart"/>
        <w:r w:rsidRPr="00FF3E84">
          <w:rPr>
            <w:rStyle w:val="a4"/>
            <w:rFonts w:ascii="Times New Roman" w:hAnsi="Times New Roman" w:cs="Times New Roman"/>
            <w:color w:val="auto"/>
            <w:sz w:val="28"/>
            <w:szCs w:val="28"/>
            <w:u w:val="none"/>
            <w:shd w:val="clear" w:color="auto" w:fill="FFFFFF"/>
          </w:rPr>
          <w:t>Mylanguageexchange</w:t>
        </w:r>
        <w:proofErr w:type="spellEnd"/>
      </w:hyperlink>
      <w:r w:rsidRPr="004F318C">
        <w:rPr>
          <w:rFonts w:ascii="Times New Roman" w:hAnsi="Times New Roman" w:cs="Times New Roman"/>
          <w:color w:val="000000"/>
          <w:sz w:val="28"/>
          <w:szCs w:val="19"/>
          <w:shd w:val="clear" w:color="auto" w:fill="FFFFFF"/>
          <w:lang w:val="en-US"/>
        </w:rPr>
        <w:t>)</w:t>
      </w:r>
    </w:p>
    <w:p w:rsidR="005C420F" w:rsidRPr="0092663F" w:rsidRDefault="005C420F" w:rsidP="005C420F">
      <w:pPr>
        <w:pStyle w:val="a3"/>
        <w:numPr>
          <w:ilvl w:val="0"/>
          <w:numId w:val="6"/>
        </w:numPr>
        <w:rPr>
          <w:rFonts w:ascii="Times New Roman" w:hAnsi="Times New Roman" w:cs="Times New Roman"/>
          <w:sz w:val="28"/>
        </w:rPr>
      </w:pPr>
      <w:r>
        <w:rPr>
          <w:rFonts w:ascii="Times New Roman" w:hAnsi="Times New Roman" w:cs="Times New Roman"/>
          <w:color w:val="000000"/>
          <w:sz w:val="28"/>
          <w:szCs w:val="19"/>
          <w:shd w:val="clear" w:color="auto" w:fill="FFFFFF"/>
        </w:rPr>
        <w:t xml:space="preserve">Пользователь пишет сочинение на заданную тему. А два других пользователя, с уровнем знания выше того проверяют его сочинение за </w:t>
      </w:r>
      <w:proofErr w:type="spellStart"/>
      <w:r>
        <w:rPr>
          <w:rFonts w:ascii="Times New Roman" w:hAnsi="Times New Roman" w:cs="Times New Roman"/>
          <w:color w:val="000000"/>
          <w:sz w:val="28"/>
          <w:szCs w:val="19"/>
          <w:shd w:val="clear" w:color="auto" w:fill="FFFFFF"/>
        </w:rPr>
        <w:t>англанетики</w:t>
      </w:r>
      <w:proofErr w:type="spellEnd"/>
      <w:r>
        <w:rPr>
          <w:rFonts w:ascii="Times New Roman" w:hAnsi="Times New Roman" w:cs="Times New Roman"/>
          <w:color w:val="000000"/>
          <w:sz w:val="28"/>
          <w:szCs w:val="19"/>
          <w:shd w:val="clear" w:color="auto" w:fill="FFFFFF"/>
        </w:rPr>
        <w:t>. Если в их проверках много различий – даем третьему пользователю с высоким рейтингом по проверке (процент ошибок, которые этот пользователь проверяет и которые совпадают с другим). И тогда уже тот заново проверяет и далее – если двое или трое нашли эту ошибку – она есть. Если 1 или 0 нашел – ее нет.</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Расставить пункты плана в правильном порядке.</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Исправить ошибки письменной речи (формальность, логика, оформление…)</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Придумывание историй с недавно изученными словами, с использованием изученного времени.</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Задание найти ошибки. В качестве задания даем проверенное сочинение человека. И сразу показываем ошибки.</w:t>
      </w:r>
    </w:p>
    <w:p w:rsidR="005C420F" w:rsidRDefault="005C420F" w:rsidP="005C420F">
      <w:pPr>
        <w:pStyle w:val="a3"/>
        <w:numPr>
          <w:ilvl w:val="0"/>
          <w:numId w:val="6"/>
        </w:numPr>
        <w:rPr>
          <w:rFonts w:ascii="Times New Roman" w:hAnsi="Times New Roman" w:cs="Times New Roman"/>
          <w:sz w:val="28"/>
        </w:rPr>
      </w:pPr>
      <w:r>
        <w:rPr>
          <w:rFonts w:ascii="Times New Roman" w:hAnsi="Times New Roman" w:cs="Times New Roman"/>
          <w:sz w:val="28"/>
        </w:rPr>
        <w:t>Придумать окончание истории.</w:t>
      </w:r>
    </w:p>
    <w:p w:rsidR="00EA2413" w:rsidRPr="00EA2413" w:rsidRDefault="00EA2413" w:rsidP="00EA2413">
      <w:pPr>
        <w:pStyle w:val="a3"/>
        <w:numPr>
          <w:ilvl w:val="0"/>
          <w:numId w:val="6"/>
        </w:numPr>
        <w:rPr>
          <w:rFonts w:ascii="Times New Roman" w:hAnsi="Times New Roman" w:cs="Times New Roman"/>
          <w:sz w:val="28"/>
        </w:rPr>
      </w:pPr>
      <w:ins w:id="12" w:author="Кирилл Аниськин" w:date="2016-08-26T19:26:00Z">
        <w:r>
          <w:rPr>
            <w:rFonts w:ascii="Times New Roman" w:hAnsi="Times New Roman" w:cs="Times New Roman"/>
            <w:sz w:val="28"/>
          </w:rPr>
          <w:t>На форуме можно исправлять ошибки в сообщениях других людей. И, если они соглашаются – исправления принимаются.</w:t>
        </w:r>
      </w:ins>
    </w:p>
    <w:p w:rsidR="005C420F" w:rsidRDefault="005C420F" w:rsidP="005C420F">
      <w:pPr>
        <w:pStyle w:val="a3"/>
        <w:rPr>
          <w:rFonts w:ascii="Times New Roman" w:hAnsi="Times New Roman" w:cs="Times New Roman"/>
          <w:sz w:val="28"/>
        </w:rPr>
      </w:pPr>
    </w:p>
    <w:p w:rsidR="005C420F" w:rsidRPr="001D0C79" w:rsidRDefault="005C420F" w:rsidP="005C420F">
      <w:pPr>
        <w:pStyle w:val="a3"/>
        <w:rPr>
          <w:rFonts w:ascii="Times New Roman" w:hAnsi="Times New Roman" w:cs="Times New Roman"/>
          <w:sz w:val="28"/>
        </w:rPr>
      </w:pPr>
    </w:p>
    <w:p w:rsidR="005C420F" w:rsidRPr="00D8080E"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p>
    <w:p w:rsidR="005C420F" w:rsidRDefault="005C420F" w:rsidP="005C420F">
      <w:pPr>
        <w:rPr>
          <w:rFonts w:ascii="Times New Roman" w:hAnsi="Times New Roman" w:cs="Times New Roman"/>
          <w:b/>
          <w:sz w:val="28"/>
        </w:rPr>
      </w:pPr>
      <w:r>
        <w:rPr>
          <w:rFonts w:ascii="Times New Roman" w:hAnsi="Times New Roman" w:cs="Times New Roman"/>
          <w:b/>
          <w:sz w:val="28"/>
        </w:rPr>
        <w:t>Разное</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Загадки. Человек читает на английском загадку и пишет ответ на нее.</w:t>
      </w:r>
    </w:p>
    <w:p w:rsidR="005C420F" w:rsidRPr="00FF3E84"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Задания для подготовки к различным экзаменам на знание английского</w:t>
      </w:r>
    </w:p>
    <w:p w:rsidR="005C420F" w:rsidRPr="001A5891"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Различные курсы и получение сертификатов при их прохождении</w:t>
      </w:r>
      <w:r w:rsidRPr="00FF3E84">
        <w:rPr>
          <w:rFonts w:ascii="Times New Roman" w:hAnsi="Times New Roman" w:cs="Times New Roman"/>
          <w:sz w:val="28"/>
        </w:rPr>
        <w:t xml:space="preserve"> </w:t>
      </w:r>
      <w:r w:rsidRPr="00FC47CE">
        <w:rPr>
          <w:rFonts w:ascii="Times New Roman" w:hAnsi="Times New Roman" w:cs="Times New Roman"/>
          <w:sz w:val="28"/>
        </w:rPr>
        <w:t>(</w:t>
      </w:r>
      <w:proofErr w:type="spellStart"/>
      <w:r>
        <w:rPr>
          <w:rFonts w:ascii="Times New Roman" w:hAnsi="Times New Roman" w:cs="Times New Roman"/>
          <w:sz w:val="28"/>
          <w:lang w:val="en-US"/>
        </w:rPr>
        <w:t>busuu</w:t>
      </w:r>
      <w:proofErr w:type="spellEnd"/>
      <w:r w:rsidRPr="00FC47CE">
        <w:rPr>
          <w:rFonts w:ascii="Times New Roman" w:hAnsi="Times New Roman" w:cs="Times New Roman"/>
          <w:sz w:val="28"/>
        </w:rPr>
        <w:t>).</w:t>
      </w:r>
      <w:r>
        <w:rPr>
          <w:rFonts w:ascii="Times New Roman" w:hAnsi="Times New Roman" w:cs="Times New Roman"/>
          <w:sz w:val="28"/>
        </w:rPr>
        <w:t xml:space="preserve"> </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xml:space="preserve">(!?) Различные блоки, группы заданий для различных целей </w:t>
      </w:r>
      <w:ins w:id="13" w:author="Кирилл Аниськин" w:date="2016-08-26T19:26:00Z">
        <w:r w:rsidR="00EA2413">
          <w:rPr>
            <w:rFonts w:ascii="Times New Roman" w:hAnsi="Times New Roman" w:cs="Times New Roman"/>
            <w:sz w:val="28"/>
          </w:rPr>
          <w:t>ситуаций (разговор в баре, обсуждение спорта</w:t>
        </w:r>
      </w:ins>
      <w:r w:rsidR="00EA2413">
        <w:rPr>
          <w:rFonts w:ascii="Times New Roman" w:hAnsi="Times New Roman" w:cs="Times New Roman"/>
          <w:sz w:val="28"/>
        </w:rPr>
        <w:t>…</w:t>
      </w:r>
      <w:r w:rsidR="00EA2413">
        <w:rPr>
          <w:rFonts w:ascii="Times New Roman" w:hAnsi="Times New Roman" w:cs="Times New Roman"/>
          <w:sz w:val="28"/>
        </w:rPr>
        <w:t xml:space="preserve">) </w:t>
      </w:r>
      <w:bookmarkStart w:id="14" w:name="_GoBack"/>
      <w:bookmarkEnd w:id="14"/>
      <w:r>
        <w:rPr>
          <w:rFonts w:ascii="Times New Roman" w:hAnsi="Times New Roman" w:cs="Times New Roman"/>
          <w:sz w:val="28"/>
        </w:rPr>
        <w:t>(</w:t>
      </w:r>
      <w:proofErr w:type="spellStart"/>
      <w:r>
        <w:rPr>
          <w:rFonts w:ascii="Times New Roman" w:hAnsi="Times New Roman" w:cs="Times New Roman"/>
          <w:sz w:val="28"/>
          <w:lang w:val="en-US"/>
        </w:rPr>
        <w:t>busuu</w:t>
      </w:r>
      <w:proofErr w:type="spellEnd"/>
      <w:r>
        <w:rPr>
          <w:rFonts w:ascii="Times New Roman" w:hAnsi="Times New Roman" w:cs="Times New Roman"/>
          <w:sz w:val="28"/>
          <w:lang w:val="en-US"/>
        </w:rPr>
        <w:t>)</w:t>
      </w:r>
    </w:p>
    <w:p w:rsidR="005C420F" w:rsidRDefault="005C420F" w:rsidP="005C420F">
      <w:pPr>
        <w:pStyle w:val="a3"/>
        <w:numPr>
          <w:ilvl w:val="0"/>
          <w:numId w:val="1"/>
        </w:numPr>
        <w:rPr>
          <w:rFonts w:ascii="Times New Roman" w:hAnsi="Times New Roman" w:cs="Times New Roman"/>
          <w:sz w:val="28"/>
        </w:rPr>
      </w:pPr>
      <w:r>
        <w:rPr>
          <w:rFonts w:ascii="Times New Roman" w:hAnsi="Times New Roman" w:cs="Times New Roman"/>
          <w:sz w:val="28"/>
        </w:rPr>
        <w:t>(!) Полноценный курс английского, начиная с текущего уровня. Все темы, одна за другой по порядку, как в учебниках. Теория и слова для каждой темы – ссылка в справочник. В данном разделе, кроме ссылки есть множество интерактивных заданий по этой теме, обязательных к выполнению. Чтобы открыть доступ к следующей теме надо закрыть предыдущую (</w:t>
      </w:r>
      <w:hyperlink r:id="rId16" w:history="1">
        <w:r w:rsidRPr="00730BEB">
          <w:rPr>
            <w:rStyle w:val="a4"/>
            <w:rFonts w:ascii="Times New Roman" w:hAnsi="Times New Roman" w:cs="Times New Roman"/>
            <w:sz w:val="28"/>
          </w:rPr>
          <w:t>www.duolingo.com</w:t>
        </w:r>
      </w:hyperlink>
      <w:r>
        <w:rPr>
          <w:rFonts w:ascii="Times New Roman" w:hAnsi="Times New Roman" w:cs="Times New Roman"/>
          <w:sz w:val="28"/>
        </w:rPr>
        <w:t>)</w:t>
      </w:r>
    </w:p>
    <w:p w:rsidR="005C420F" w:rsidRPr="008C52B4" w:rsidRDefault="005C420F" w:rsidP="005C420F">
      <w:pPr>
        <w:ind w:left="360"/>
        <w:rPr>
          <w:rFonts w:ascii="Times New Roman" w:hAnsi="Times New Roman" w:cs="Times New Roman"/>
          <w:sz w:val="28"/>
        </w:rPr>
      </w:pPr>
    </w:p>
    <w:p w:rsidR="005C420F" w:rsidRPr="004106A5" w:rsidRDefault="005C420F" w:rsidP="005C420F">
      <w:pPr>
        <w:ind w:left="360"/>
        <w:rPr>
          <w:rFonts w:ascii="Times New Roman" w:hAnsi="Times New Roman" w:cs="Times New Roman"/>
          <w:b/>
          <w:sz w:val="28"/>
        </w:rPr>
      </w:pPr>
    </w:p>
    <w:p w:rsidR="005C420F" w:rsidRDefault="005C420F" w:rsidP="005C420F"/>
    <w:p w:rsidR="00675018" w:rsidRPr="005C420F" w:rsidRDefault="00675018" w:rsidP="005C420F"/>
    <w:sectPr w:rsidR="00675018" w:rsidRPr="005C420F" w:rsidSect="004C5D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506D6"/>
    <w:multiLevelType w:val="hybridMultilevel"/>
    <w:tmpl w:val="A4B43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48364B"/>
    <w:multiLevelType w:val="hybridMultilevel"/>
    <w:tmpl w:val="1C462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EA7EE8"/>
    <w:multiLevelType w:val="hybridMultilevel"/>
    <w:tmpl w:val="CDB4E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9716A3"/>
    <w:multiLevelType w:val="hybridMultilevel"/>
    <w:tmpl w:val="F93A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7BE3A9F"/>
    <w:multiLevelType w:val="hybridMultilevel"/>
    <w:tmpl w:val="3A52E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1305844"/>
    <w:multiLevelType w:val="hybridMultilevel"/>
    <w:tmpl w:val="26B086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3897CE7"/>
    <w:multiLevelType w:val="hybridMultilevel"/>
    <w:tmpl w:val="055017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Кирилл Аниськин">
    <w15:presenceInfo w15:providerId="Windows Live" w15:userId="d406c43df6060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19750C"/>
    <w:rsid w:val="00003F54"/>
    <w:rsid w:val="00004A98"/>
    <w:rsid w:val="0000649D"/>
    <w:rsid w:val="00007D5E"/>
    <w:rsid w:val="000109CA"/>
    <w:rsid w:val="00010F1B"/>
    <w:rsid w:val="00011B21"/>
    <w:rsid w:val="00012918"/>
    <w:rsid w:val="0001391B"/>
    <w:rsid w:val="00013ABA"/>
    <w:rsid w:val="0001560A"/>
    <w:rsid w:val="00015A2F"/>
    <w:rsid w:val="0001630F"/>
    <w:rsid w:val="00020D2E"/>
    <w:rsid w:val="000215FA"/>
    <w:rsid w:val="00023BC4"/>
    <w:rsid w:val="00025CBC"/>
    <w:rsid w:val="0003051D"/>
    <w:rsid w:val="000357F7"/>
    <w:rsid w:val="000374B0"/>
    <w:rsid w:val="00042EEB"/>
    <w:rsid w:val="00044D58"/>
    <w:rsid w:val="000559CA"/>
    <w:rsid w:val="00055F06"/>
    <w:rsid w:val="0006083D"/>
    <w:rsid w:val="000620FB"/>
    <w:rsid w:val="00075608"/>
    <w:rsid w:val="00097D09"/>
    <w:rsid w:val="000A1668"/>
    <w:rsid w:val="000A32DE"/>
    <w:rsid w:val="000A66E8"/>
    <w:rsid w:val="000B4D8F"/>
    <w:rsid w:val="000B63D2"/>
    <w:rsid w:val="000D0D63"/>
    <w:rsid w:val="000D6752"/>
    <w:rsid w:val="000E2C18"/>
    <w:rsid w:val="000E30F5"/>
    <w:rsid w:val="000E40CB"/>
    <w:rsid w:val="000E5265"/>
    <w:rsid w:val="000E7DD4"/>
    <w:rsid w:val="000F683A"/>
    <w:rsid w:val="00100779"/>
    <w:rsid w:val="001057B1"/>
    <w:rsid w:val="0010795D"/>
    <w:rsid w:val="00110563"/>
    <w:rsid w:val="001150DB"/>
    <w:rsid w:val="0011570F"/>
    <w:rsid w:val="00120821"/>
    <w:rsid w:val="00123F6F"/>
    <w:rsid w:val="001267CA"/>
    <w:rsid w:val="00126943"/>
    <w:rsid w:val="0013019A"/>
    <w:rsid w:val="00132B32"/>
    <w:rsid w:val="00133053"/>
    <w:rsid w:val="00133C7C"/>
    <w:rsid w:val="001432D4"/>
    <w:rsid w:val="00143614"/>
    <w:rsid w:val="00145058"/>
    <w:rsid w:val="00146ADD"/>
    <w:rsid w:val="00147A0C"/>
    <w:rsid w:val="001511A7"/>
    <w:rsid w:val="00160E55"/>
    <w:rsid w:val="00162149"/>
    <w:rsid w:val="001622F4"/>
    <w:rsid w:val="001701DD"/>
    <w:rsid w:val="0017023A"/>
    <w:rsid w:val="0017348A"/>
    <w:rsid w:val="001745F2"/>
    <w:rsid w:val="00174E46"/>
    <w:rsid w:val="001756AE"/>
    <w:rsid w:val="00180111"/>
    <w:rsid w:val="00182733"/>
    <w:rsid w:val="001847D8"/>
    <w:rsid w:val="00196D00"/>
    <w:rsid w:val="0019733F"/>
    <w:rsid w:val="0019750C"/>
    <w:rsid w:val="001A42F1"/>
    <w:rsid w:val="001A5891"/>
    <w:rsid w:val="001A6347"/>
    <w:rsid w:val="001A7662"/>
    <w:rsid w:val="001B2C97"/>
    <w:rsid w:val="001B5B45"/>
    <w:rsid w:val="001C2808"/>
    <w:rsid w:val="001C2C7D"/>
    <w:rsid w:val="001C6F43"/>
    <w:rsid w:val="001D0222"/>
    <w:rsid w:val="001D02AB"/>
    <w:rsid w:val="001D0C79"/>
    <w:rsid w:val="001D1D8F"/>
    <w:rsid w:val="001D4D7C"/>
    <w:rsid w:val="001E1D41"/>
    <w:rsid w:val="001E3E50"/>
    <w:rsid w:val="001E4EE2"/>
    <w:rsid w:val="001F2EFC"/>
    <w:rsid w:val="001F3628"/>
    <w:rsid w:val="001F3982"/>
    <w:rsid w:val="001F6319"/>
    <w:rsid w:val="001F692E"/>
    <w:rsid w:val="002001CD"/>
    <w:rsid w:val="002040C0"/>
    <w:rsid w:val="00214926"/>
    <w:rsid w:val="00215F73"/>
    <w:rsid w:val="0022002C"/>
    <w:rsid w:val="00224615"/>
    <w:rsid w:val="00225FD5"/>
    <w:rsid w:val="0022634A"/>
    <w:rsid w:val="00234625"/>
    <w:rsid w:val="00234941"/>
    <w:rsid w:val="0024409B"/>
    <w:rsid w:val="00244473"/>
    <w:rsid w:val="00246503"/>
    <w:rsid w:val="00250C4E"/>
    <w:rsid w:val="00250E9B"/>
    <w:rsid w:val="00253263"/>
    <w:rsid w:val="00260682"/>
    <w:rsid w:val="0026193E"/>
    <w:rsid w:val="00262CF2"/>
    <w:rsid w:val="00270F6D"/>
    <w:rsid w:val="00272144"/>
    <w:rsid w:val="002733C7"/>
    <w:rsid w:val="00273A78"/>
    <w:rsid w:val="00283AC5"/>
    <w:rsid w:val="00286256"/>
    <w:rsid w:val="00293375"/>
    <w:rsid w:val="002B54DC"/>
    <w:rsid w:val="002B6326"/>
    <w:rsid w:val="002B771E"/>
    <w:rsid w:val="002B7F93"/>
    <w:rsid w:val="002C13C8"/>
    <w:rsid w:val="002D23E3"/>
    <w:rsid w:val="002D40E9"/>
    <w:rsid w:val="002D4FC7"/>
    <w:rsid w:val="002D78ED"/>
    <w:rsid w:val="002E0BD0"/>
    <w:rsid w:val="002E383C"/>
    <w:rsid w:val="002E515B"/>
    <w:rsid w:val="002E53F5"/>
    <w:rsid w:val="002E5EC0"/>
    <w:rsid w:val="002E74EA"/>
    <w:rsid w:val="002F1830"/>
    <w:rsid w:val="00300C22"/>
    <w:rsid w:val="003026B7"/>
    <w:rsid w:val="0030306C"/>
    <w:rsid w:val="00304B1D"/>
    <w:rsid w:val="00310FDC"/>
    <w:rsid w:val="003227CD"/>
    <w:rsid w:val="00323E0A"/>
    <w:rsid w:val="00326917"/>
    <w:rsid w:val="003345BB"/>
    <w:rsid w:val="00353BAE"/>
    <w:rsid w:val="00354FED"/>
    <w:rsid w:val="003623ED"/>
    <w:rsid w:val="0037299F"/>
    <w:rsid w:val="00374106"/>
    <w:rsid w:val="00377AC6"/>
    <w:rsid w:val="0038380A"/>
    <w:rsid w:val="003937F8"/>
    <w:rsid w:val="00393E36"/>
    <w:rsid w:val="003A2D73"/>
    <w:rsid w:val="003A7892"/>
    <w:rsid w:val="003B3CA4"/>
    <w:rsid w:val="003B46B9"/>
    <w:rsid w:val="003C0EA4"/>
    <w:rsid w:val="003C1C38"/>
    <w:rsid w:val="003C2384"/>
    <w:rsid w:val="003C532E"/>
    <w:rsid w:val="003D2875"/>
    <w:rsid w:val="003D4D4D"/>
    <w:rsid w:val="003E0C26"/>
    <w:rsid w:val="003E1E33"/>
    <w:rsid w:val="003E4E3F"/>
    <w:rsid w:val="003E50C4"/>
    <w:rsid w:val="003E747F"/>
    <w:rsid w:val="003F03C4"/>
    <w:rsid w:val="003F0801"/>
    <w:rsid w:val="003F0DDA"/>
    <w:rsid w:val="003F3044"/>
    <w:rsid w:val="003F35FC"/>
    <w:rsid w:val="003F478D"/>
    <w:rsid w:val="00402AEA"/>
    <w:rsid w:val="004035BD"/>
    <w:rsid w:val="00403C69"/>
    <w:rsid w:val="004058AB"/>
    <w:rsid w:val="00405909"/>
    <w:rsid w:val="00406250"/>
    <w:rsid w:val="00406C28"/>
    <w:rsid w:val="004106A5"/>
    <w:rsid w:val="0041215A"/>
    <w:rsid w:val="0041517B"/>
    <w:rsid w:val="00422001"/>
    <w:rsid w:val="00422253"/>
    <w:rsid w:val="00424CD2"/>
    <w:rsid w:val="0042621E"/>
    <w:rsid w:val="00431B2F"/>
    <w:rsid w:val="00433D65"/>
    <w:rsid w:val="00433FA4"/>
    <w:rsid w:val="00440B15"/>
    <w:rsid w:val="00441723"/>
    <w:rsid w:val="00442077"/>
    <w:rsid w:val="0044715C"/>
    <w:rsid w:val="00447332"/>
    <w:rsid w:val="004500C7"/>
    <w:rsid w:val="004522AF"/>
    <w:rsid w:val="00452E17"/>
    <w:rsid w:val="00455E32"/>
    <w:rsid w:val="00457D65"/>
    <w:rsid w:val="0046345F"/>
    <w:rsid w:val="004670B1"/>
    <w:rsid w:val="00473C36"/>
    <w:rsid w:val="00474CDF"/>
    <w:rsid w:val="004763DB"/>
    <w:rsid w:val="0048114B"/>
    <w:rsid w:val="004844D8"/>
    <w:rsid w:val="00485E9E"/>
    <w:rsid w:val="004A0D9D"/>
    <w:rsid w:val="004A739D"/>
    <w:rsid w:val="004B1721"/>
    <w:rsid w:val="004B3A0F"/>
    <w:rsid w:val="004B4EB6"/>
    <w:rsid w:val="004B50C9"/>
    <w:rsid w:val="004C269A"/>
    <w:rsid w:val="004C2950"/>
    <w:rsid w:val="004C5DF6"/>
    <w:rsid w:val="004D241F"/>
    <w:rsid w:val="004D3845"/>
    <w:rsid w:val="004D3AE1"/>
    <w:rsid w:val="004E78E4"/>
    <w:rsid w:val="004F0082"/>
    <w:rsid w:val="004F105B"/>
    <w:rsid w:val="004F318C"/>
    <w:rsid w:val="0050036D"/>
    <w:rsid w:val="00500C48"/>
    <w:rsid w:val="0050721F"/>
    <w:rsid w:val="005109AA"/>
    <w:rsid w:val="00512DB2"/>
    <w:rsid w:val="0051674D"/>
    <w:rsid w:val="0052249D"/>
    <w:rsid w:val="005233DB"/>
    <w:rsid w:val="00525EA0"/>
    <w:rsid w:val="00526571"/>
    <w:rsid w:val="0052671A"/>
    <w:rsid w:val="005279E7"/>
    <w:rsid w:val="0053335A"/>
    <w:rsid w:val="00534EF0"/>
    <w:rsid w:val="0053758A"/>
    <w:rsid w:val="0054075D"/>
    <w:rsid w:val="0054372B"/>
    <w:rsid w:val="00545A94"/>
    <w:rsid w:val="00546A7C"/>
    <w:rsid w:val="00547B3B"/>
    <w:rsid w:val="005516A3"/>
    <w:rsid w:val="0055762D"/>
    <w:rsid w:val="005611CE"/>
    <w:rsid w:val="00563BE9"/>
    <w:rsid w:val="00564B23"/>
    <w:rsid w:val="00574623"/>
    <w:rsid w:val="005750F8"/>
    <w:rsid w:val="00575EE8"/>
    <w:rsid w:val="005803B5"/>
    <w:rsid w:val="005848B2"/>
    <w:rsid w:val="00584BC2"/>
    <w:rsid w:val="00591144"/>
    <w:rsid w:val="005A5169"/>
    <w:rsid w:val="005A6345"/>
    <w:rsid w:val="005B24A5"/>
    <w:rsid w:val="005B4CB7"/>
    <w:rsid w:val="005B6F4D"/>
    <w:rsid w:val="005B7951"/>
    <w:rsid w:val="005C2119"/>
    <w:rsid w:val="005C2868"/>
    <w:rsid w:val="005C420F"/>
    <w:rsid w:val="005C5D0A"/>
    <w:rsid w:val="005C6EC0"/>
    <w:rsid w:val="005D37CE"/>
    <w:rsid w:val="005D40BF"/>
    <w:rsid w:val="005D55A7"/>
    <w:rsid w:val="005D730D"/>
    <w:rsid w:val="005E19BA"/>
    <w:rsid w:val="005E46BA"/>
    <w:rsid w:val="005E4FCA"/>
    <w:rsid w:val="005E62F2"/>
    <w:rsid w:val="005E69C8"/>
    <w:rsid w:val="005F4E3B"/>
    <w:rsid w:val="005F7BF3"/>
    <w:rsid w:val="00600DD8"/>
    <w:rsid w:val="00602305"/>
    <w:rsid w:val="0060263D"/>
    <w:rsid w:val="00603027"/>
    <w:rsid w:val="00611300"/>
    <w:rsid w:val="00611325"/>
    <w:rsid w:val="00614D2C"/>
    <w:rsid w:val="00615AF5"/>
    <w:rsid w:val="0062032A"/>
    <w:rsid w:val="006225B8"/>
    <w:rsid w:val="00627F37"/>
    <w:rsid w:val="0063039A"/>
    <w:rsid w:val="0063275D"/>
    <w:rsid w:val="006428B2"/>
    <w:rsid w:val="006461DD"/>
    <w:rsid w:val="00651A53"/>
    <w:rsid w:val="00655946"/>
    <w:rsid w:val="00660E18"/>
    <w:rsid w:val="00661AA6"/>
    <w:rsid w:val="00662984"/>
    <w:rsid w:val="006638D0"/>
    <w:rsid w:val="00663E4A"/>
    <w:rsid w:val="00674BA5"/>
    <w:rsid w:val="00675018"/>
    <w:rsid w:val="00676301"/>
    <w:rsid w:val="006767BB"/>
    <w:rsid w:val="00676E88"/>
    <w:rsid w:val="00681463"/>
    <w:rsid w:val="00681725"/>
    <w:rsid w:val="00681DA0"/>
    <w:rsid w:val="00683638"/>
    <w:rsid w:val="00690D9B"/>
    <w:rsid w:val="0069233A"/>
    <w:rsid w:val="00697B6E"/>
    <w:rsid w:val="00697BBC"/>
    <w:rsid w:val="006A0B4D"/>
    <w:rsid w:val="006A13FB"/>
    <w:rsid w:val="006A2348"/>
    <w:rsid w:val="006A76E6"/>
    <w:rsid w:val="006B1FCB"/>
    <w:rsid w:val="006B28E9"/>
    <w:rsid w:val="006B480D"/>
    <w:rsid w:val="006C147A"/>
    <w:rsid w:val="006C26AD"/>
    <w:rsid w:val="006C455B"/>
    <w:rsid w:val="006C6369"/>
    <w:rsid w:val="006E4296"/>
    <w:rsid w:val="006E5B6F"/>
    <w:rsid w:val="006E7BC5"/>
    <w:rsid w:val="006F09C9"/>
    <w:rsid w:val="006F1263"/>
    <w:rsid w:val="006F1BB4"/>
    <w:rsid w:val="006F50C3"/>
    <w:rsid w:val="006F6191"/>
    <w:rsid w:val="006F7EBB"/>
    <w:rsid w:val="00702E68"/>
    <w:rsid w:val="007031D3"/>
    <w:rsid w:val="0070372D"/>
    <w:rsid w:val="00705399"/>
    <w:rsid w:val="00711A2D"/>
    <w:rsid w:val="007121CE"/>
    <w:rsid w:val="007135E5"/>
    <w:rsid w:val="007257D8"/>
    <w:rsid w:val="00727392"/>
    <w:rsid w:val="00730E05"/>
    <w:rsid w:val="00732A43"/>
    <w:rsid w:val="0073375B"/>
    <w:rsid w:val="00734368"/>
    <w:rsid w:val="00734771"/>
    <w:rsid w:val="007363C3"/>
    <w:rsid w:val="00736D40"/>
    <w:rsid w:val="00740BDA"/>
    <w:rsid w:val="00740C0A"/>
    <w:rsid w:val="00741F67"/>
    <w:rsid w:val="00746DB4"/>
    <w:rsid w:val="007475D0"/>
    <w:rsid w:val="00753392"/>
    <w:rsid w:val="00756416"/>
    <w:rsid w:val="007602CD"/>
    <w:rsid w:val="00764F22"/>
    <w:rsid w:val="0076515C"/>
    <w:rsid w:val="0077204C"/>
    <w:rsid w:val="007740CE"/>
    <w:rsid w:val="0077672E"/>
    <w:rsid w:val="00776748"/>
    <w:rsid w:val="0078375B"/>
    <w:rsid w:val="00787389"/>
    <w:rsid w:val="00790F1B"/>
    <w:rsid w:val="00791C54"/>
    <w:rsid w:val="0079491B"/>
    <w:rsid w:val="0079564A"/>
    <w:rsid w:val="00797213"/>
    <w:rsid w:val="007A06E0"/>
    <w:rsid w:val="007A74BE"/>
    <w:rsid w:val="007B3584"/>
    <w:rsid w:val="007B4CC6"/>
    <w:rsid w:val="007C369E"/>
    <w:rsid w:val="007C5B6C"/>
    <w:rsid w:val="007C793E"/>
    <w:rsid w:val="007D3495"/>
    <w:rsid w:val="007D3D4C"/>
    <w:rsid w:val="007D4F05"/>
    <w:rsid w:val="007D57AA"/>
    <w:rsid w:val="007D6158"/>
    <w:rsid w:val="007E08AF"/>
    <w:rsid w:val="007E2EB3"/>
    <w:rsid w:val="007E6A72"/>
    <w:rsid w:val="007E6D98"/>
    <w:rsid w:val="007F06A5"/>
    <w:rsid w:val="007F2E0A"/>
    <w:rsid w:val="007F5DC9"/>
    <w:rsid w:val="007F6525"/>
    <w:rsid w:val="00801DAC"/>
    <w:rsid w:val="00802919"/>
    <w:rsid w:val="008051C8"/>
    <w:rsid w:val="00805CEE"/>
    <w:rsid w:val="00806F14"/>
    <w:rsid w:val="00807729"/>
    <w:rsid w:val="00812815"/>
    <w:rsid w:val="008173D4"/>
    <w:rsid w:val="00820815"/>
    <w:rsid w:val="00821BAC"/>
    <w:rsid w:val="00822905"/>
    <w:rsid w:val="00825E6A"/>
    <w:rsid w:val="00827902"/>
    <w:rsid w:val="008310CA"/>
    <w:rsid w:val="0083145C"/>
    <w:rsid w:val="00831887"/>
    <w:rsid w:val="00832AA2"/>
    <w:rsid w:val="0083313A"/>
    <w:rsid w:val="008351E7"/>
    <w:rsid w:val="008369DC"/>
    <w:rsid w:val="008405D3"/>
    <w:rsid w:val="00840B13"/>
    <w:rsid w:val="00840E9E"/>
    <w:rsid w:val="0084231B"/>
    <w:rsid w:val="00846FB6"/>
    <w:rsid w:val="00850209"/>
    <w:rsid w:val="00850F51"/>
    <w:rsid w:val="008552F6"/>
    <w:rsid w:val="008558B1"/>
    <w:rsid w:val="00855C76"/>
    <w:rsid w:val="00857133"/>
    <w:rsid w:val="008605D8"/>
    <w:rsid w:val="00861408"/>
    <w:rsid w:val="0086431C"/>
    <w:rsid w:val="0086630C"/>
    <w:rsid w:val="00875D37"/>
    <w:rsid w:val="00882F6D"/>
    <w:rsid w:val="0089289F"/>
    <w:rsid w:val="00894061"/>
    <w:rsid w:val="00894F1A"/>
    <w:rsid w:val="00897072"/>
    <w:rsid w:val="0089739D"/>
    <w:rsid w:val="008A1733"/>
    <w:rsid w:val="008A3154"/>
    <w:rsid w:val="008A3E7A"/>
    <w:rsid w:val="008A5C5D"/>
    <w:rsid w:val="008B77B0"/>
    <w:rsid w:val="008C0A40"/>
    <w:rsid w:val="008C306E"/>
    <w:rsid w:val="008C40E8"/>
    <w:rsid w:val="008C52B4"/>
    <w:rsid w:val="008D5B1E"/>
    <w:rsid w:val="008E15BA"/>
    <w:rsid w:val="008E1E73"/>
    <w:rsid w:val="008E27EB"/>
    <w:rsid w:val="008E2AE1"/>
    <w:rsid w:val="008E60D0"/>
    <w:rsid w:val="008E6729"/>
    <w:rsid w:val="008F0710"/>
    <w:rsid w:val="008F0F12"/>
    <w:rsid w:val="008F2C22"/>
    <w:rsid w:val="0091343A"/>
    <w:rsid w:val="00922B26"/>
    <w:rsid w:val="0092663F"/>
    <w:rsid w:val="00927737"/>
    <w:rsid w:val="00930CB3"/>
    <w:rsid w:val="009357A6"/>
    <w:rsid w:val="00936993"/>
    <w:rsid w:val="009379EF"/>
    <w:rsid w:val="0094108F"/>
    <w:rsid w:val="00943C1C"/>
    <w:rsid w:val="009515AA"/>
    <w:rsid w:val="00952973"/>
    <w:rsid w:val="00952B59"/>
    <w:rsid w:val="00954A73"/>
    <w:rsid w:val="0096110D"/>
    <w:rsid w:val="009630D8"/>
    <w:rsid w:val="00965D77"/>
    <w:rsid w:val="009768C6"/>
    <w:rsid w:val="00977B4E"/>
    <w:rsid w:val="00977FFA"/>
    <w:rsid w:val="0098196E"/>
    <w:rsid w:val="009832DE"/>
    <w:rsid w:val="00983B31"/>
    <w:rsid w:val="00987F89"/>
    <w:rsid w:val="009A047D"/>
    <w:rsid w:val="009A1F19"/>
    <w:rsid w:val="009A2175"/>
    <w:rsid w:val="009A4226"/>
    <w:rsid w:val="009B16A3"/>
    <w:rsid w:val="009B2712"/>
    <w:rsid w:val="009B2FF5"/>
    <w:rsid w:val="009B3011"/>
    <w:rsid w:val="009B41E3"/>
    <w:rsid w:val="009B51AA"/>
    <w:rsid w:val="009B5C4D"/>
    <w:rsid w:val="009B7671"/>
    <w:rsid w:val="009C5E40"/>
    <w:rsid w:val="009C7BBD"/>
    <w:rsid w:val="009D0A96"/>
    <w:rsid w:val="009D18D9"/>
    <w:rsid w:val="009D1F31"/>
    <w:rsid w:val="009D37FE"/>
    <w:rsid w:val="009D42E9"/>
    <w:rsid w:val="009D46AC"/>
    <w:rsid w:val="009D78D0"/>
    <w:rsid w:val="009E1045"/>
    <w:rsid w:val="009E630E"/>
    <w:rsid w:val="009E6477"/>
    <w:rsid w:val="009E6A42"/>
    <w:rsid w:val="009F2739"/>
    <w:rsid w:val="009F3D5A"/>
    <w:rsid w:val="009F722A"/>
    <w:rsid w:val="00A016CA"/>
    <w:rsid w:val="00A03883"/>
    <w:rsid w:val="00A0513C"/>
    <w:rsid w:val="00A06DFC"/>
    <w:rsid w:val="00A06F88"/>
    <w:rsid w:val="00A1001F"/>
    <w:rsid w:val="00A15830"/>
    <w:rsid w:val="00A15C0A"/>
    <w:rsid w:val="00A15CDC"/>
    <w:rsid w:val="00A15EAB"/>
    <w:rsid w:val="00A16185"/>
    <w:rsid w:val="00A21B3C"/>
    <w:rsid w:val="00A22B01"/>
    <w:rsid w:val="00A25E1B"/>
    <w:rsid w:val="00A26F00"/>
    <w:rsid w:val="00A3059C"/>
    <w:rsid w:val="00A30C0A"/>
    <w:rsid w:val="00A34215"/>
    <w:rsid w:val="00A3647C"/>
    <w:rsid w:val="00A413B2"/>
    <w:rsid w:val="00A41603"/>
    <w:rsid w:val="00A44A60"/>
    <w:rsid w:val="00A474C1"/>
    <w:rsid w:val="00A52ADA"/>
    <w:rsid w:val="00A55B1C"/>
    <w:rsid w:val="00A5601A"/>
    <w:rsid w:val="00A56708"/>
    <w:rsid w:val="00A6312F"/>
    <w:rsid w:val="00A64473"/>
    <w:rsid w:val="00A64C38"/>
    <w:rsid w:val="00A702A6"/>
    <w:rsid w:val="00A828F7"/>
    <w:rsid w:val="00A87A87"/>
    <w:rsid w:val="00A87A8A"/>
    <w:rsid w:val="00A90EEC"/>
    <w:rsid w:val="00A948F4"/>
    <w:rsid w:val="00AA405C"/>
    <w:rsid w:val="00AA4322"/>
    <w:rsid w:val="00AB0FC5"/>
    <w:rsid w:val="00AB1901"/>
    <w:rsid w:val="00AB6213"/>
    <w:rsid w:val="00AB792D"/>
    <w:rsid w:val="00AC0181"/>
    <w:rsid w:val="00AC10B9"/>
    <w:rsid w:val="00AC42E8"/>
    <w:rsid w:val="00AC4FA6"/>
    <w:rsid w:val="00AC5680"/>
    <w:rsid w:val="00AC7C9A"/>
    <w:rsid w:val="00AD1147"/>
    <w:rsid w:val="00AD274E"/>
    <w:rsid w:val="00AE22FE"/>
    <w:rsid w:val="00AE4C31"/>
    <w:rsid w:val="00AE5AB6"/>
    <w:rsid w:val="00AF2080"/>
    <w:rsid w:val="00AF4071"/>
    <w:rsid w:val="00B00D34"/>
    <w:rsid w:val="00B049B4"/>
    <w:rsid w:val="00B051F1"/>
    <w:rsid w:val="00B16DD5"/>
    <w:rsid w:val="00B23766"/>
    <w:rsid w:val="00B2450D"/>
    <w:rsid w:val="00B30084"/>
    <w:rsid w:val="00B305EA"/>
    <w:rsid w:val="00B31A7C"/>
    <w:rsid w:val="00B32079"/>
    <w:rsid w:val="00B406A2"/>
    <w:rsid w:val="00B4161D"/>
    <w:rsid w:val="00B43EBC"/>
    <w:rsid w:val="00B44C9E"/>
    <w:rsid w:val="00B455D5"/>
    <w:rsid w:val="00B4791B"/>
    <w:rsid w:val="00B5197D"/>
    <w:rsid w:val="00B51CA8"/>
    <w:rsid w:val="00B52FA1"/>
    <w:rsid w:val="00B5560E"/>
    <w:rsid w:val="00B571F2"/>
    <w:rsid w:val="00B62C63"/>
    <w:rsid w:val="00B64379"/>
    <w:rsid w:val="00B6552A"/>
    <w:rsid w:val="00B7021A"/>
    <w:rsid w:val="00B71FD4"/>
    <w:rsid w:val="00B7383A"/>
    <w:rsid w:val="00B73C33"/>
    <w:rsid w:val="00B77B51"/>
    <w:rsid w:val="00B91091"/>
    <w:rsid w:val="00BA19D5"/>
    <w:rsid w:val="00BA1BD8"/>
    <w:rsid w:val="00BB0BFB"/>
    <w:rsid w:val="00BB3B28"/>
    <w:rsid w:val="00BB6006"/>
    <w:rsid w:val="00BC2AE0"/>
    <w:rsid w:val="00BC3177"/>
    <w:rsid w:val="00BC743B"/>
    <w:rsid w:val="00BD41C9"/>
    <w:rsid w:val="00BE1914"/>
    <w:rsid w:val="00BE1E36"/>
    <w:rsid w:val="00BE5DA2"/>
    <w:rsid w:val="00BE69FC"/>
    <w:rsid w:val="00BF1AC5"/>
    <w:rsid w:val="00BF2DFF"/>
    <w:rsid w:val="00BF67D6"/>
    <w:rsid w:val="00BF6907"/>
    <w:rsid w:val="00BF6DBE"/>
    <w:rsid w:val="00C026FE"/>
    <w:rsid w:val="00C038B5"/>
    <w:rsid w:val="00C0451B"/>
    <w:rsid w:val="00C06007"/>
    <w:rsid w:val="00C10ADF"/>
    <w:rsid w:val="00C166D9"/>
    <w:rsid w:val="00C16E73"/>
    <w:rsid w:val="00C21D2A"/>
    <w:rsid w:val="00C2322A"/>
    <w:rsid w:val="00C23418"/>
    <w:rsid w:val="00C2606D"/>
    <w:rsid w:val="00C268EF"/>
    <w:rsid w:val="00C27ABB"/>
    <w:rsid w:val="00C32C26"/>
    <w:rsid w:val="00C32E22"/>
    <w:rsid w:val="00C35A52"/>
    <w:rsid w:val="00C364C5"/>
    <w:rsid w:val="00C36F7A"/>
    <w:rsid w:val="00C4310E"/>
    <w:rsid w:val="00C43833"/>
    <w:rsid w:val="00C43ED4"/>
    <w:rsid w:val="00C45D52"/>
    <w:rsid w:val="00C6074B"/>
    <w:rsid w:val="00C60D49"/>
    <w:rsid w:val="00C644F2"/>
    <w:rsid w:val="00C64DF6"/>
    <w:rsid w:val="00C6506B"/>
    <w:rsid w:val="00C65386"/>
    <w:rsid w:val="00C65F88"/>
    <w:rsid w:val="00C7410A"/>
    <w:rsid w:val="00C74A9D"/>
    <w:rsid w:val="00C76D3F"/>
    <w:rsid w:val="00C84FCD"/>
    <w:rsid w:val="00C85F9F"/>
    <w:rsid w:val="00C90735"/>
    <w:rsid w:val="00C90986"/>
    <w:rsid w:val="00C91D06"/>
    <w:rsid w:val="00C9514F"/>
    <w:rsid w:val="00C96219"/>
    <w:rsid w:val="00CA0EFF"/>
    <w:rsid w:val="00CA509B"/>
    <w:rsid w:val="00CA5536"/>
    <w:rsid w:val="00CA7492"/>
    <w:rsid w:val="00CA7F60"/>
    <w:rsid w:val="00CB0A62"/>
    <w:rsid w:val="00CB38F6"/>
    <w:rsid w:val="00CB460E"/>
    <w:rsid w:val="00CB6A25"/>
    <w:rsid w:val="00CC113C"/>
    <w:rsid w:val="00CC2181"/>
    <w:rsid w:val="00CC3AB6"/>
    <w:rsid w:val="00CD1684"/>
    <w:rsid w:val="00CD31F2"/>
    <w:rsid w:val="00CD57C5"/>
    <w:rsid w:val="00CE0290"/>
    <w:rsid w:val="00CE0600"/>
    <w:rsid w:val="00CE1C4B"/>
    <w:rsid w:val="00CE5F74"/>
    <w:rsid w:val="00CE6669"/>
    <w:rsid w:val="00CE712C"/>
    <w:rsid w:val="00D00D2A"/>
    <w:rsid w:val="00D01FA9"/>
    <w:rsid w:val="00D02988"/>
    <w:rsid w:val="00D02CC1"/>
    <w:rsid w:val="00D051E1"/>
    <w:rsid w:val="00D070AF"/>
    <w:rsid w:val="00D14E73"/>
    <w:rsid w:val="00D17182"/>
    <w:rsid w:val="00D22A8F"/>
    <w:rsid w:val="00D234BA"/>
    <w:rsid w:val="00D24CFF"/>
    <w:rsid w:val="00D30EF4"/>
    <w:rsid w:val="00D319B5"/>
    <w:rsid w:val="00D32DFC"/>
    <w:rsid w:val="00D337F0"/>
    <w:rsid w:val="00D34F7D"/>
    <w:rsid w:val="00D41025"/>
    <w:rsid w:val="00D43C5A"/>
    <w:rsid w:val="00D45F76"/>
    <w:rsid w:val="00D476B4"/>
    <w:rsid w:val="00D47CAD"/>
    <w:rsid w:val="00D50A28"/>
    <w:rsid w:val="00D52473"/>
    <w:rsid w:val="00D55B65"/>
    <w:rsid w:val="00D57844"/>
    <w:rsid w:val="00D57AE6"/>
    <w:rsid w:val="00D57D21"/>
    <w:rsid w:val="00D61A7D"/>
    <w:rsid w:val="00D6306F"/>
    <w:rsid w:val="00D6509D"/>
    <w:rsid w:val="00D652F4"/>
    <w:rsid w:val="00D66056"/>
    <w:rsid w:val="00D67B7D"/>
    <w:rsid w:val="00D70DD7"/>
    <w:rsid w:val="00D751E2"/>
    <w:rsid w:val="00D75534"/>
    <w:rsid w:val="00D8080E"/>
    <w:rsid w:val="00D812CF"/>
    <w:rsid w:val="00D813BF"/>
    <w:rsid w:val="00D81F8B"/>
    <w:rsid w:val="00D85A22"/>
    <w:rsid w:val="00D8704D"/>
    <w:rsid w:val="00D90DB3"/>
    <w:rsid w:val="00D915C3"/>
    <w:rsid w:val="00D91A31"/>
    <w:rsid w:val="00D930DD"/>
    <w:rsid w:val="00D93A84"/>
    <w:rsid w:val="00D96265"/>
    <w:rsid w:val="00D974D0"/>
    <w:rsid w:val="00D975D4"/>
    <w:rsid w:val="00DA0AB6"/>
    <w:rsid w:val="00DA1FA4"/>
    <w:rsid w:val="00DA439C"/>
    <w:rsid w:val="00DA669B"/>
    <w:rsid w:val="00DB1425"/>
    <w:rsid w:val="00DB5B47"/>
    <w:rsid w:val="00DC2C40"/>
    <w:rsid w:val="00DC6F9F"/>
    <w:rsid w:val="00DD2603"/>
    <w:rsid w:val="00DD5171"/>
    <w:rsid w:val="00DD6364"/>
    <w:rsid w:val="00DD7AAF"/>
    <w:rsid w:val="00DE62F4"/>
    <w:rsid w:val="00DE78A8"/>
    <w:rsid w:val="00E013C2"/>
    <w:rsid w:val="00E146AE"/>
    <w:rsid w:val="00E15F0F"/>
    <w:rsid w:val="00E20723"/>
    <w:rsid w:val="00E24BE8"/>
    <w:rsid w:val="00E25EA1"/>
    <w:rsid w:val="00E32609"/>
    <w:rsid w:val="00E3334A"/>
    <w:rsid w:val="00E33C1D"/>
    <w:rsid w:val="00E36358"/>
    <w:rsid w:val="00E41BD3"/>
    <w:rsid w:val="00E44DBD"/>
    <w:rsid w:val="00E637C7"/>
    <w:rsid w:val="00E645CA"/>
    <w:rsid w:val="00E650B2"/>
    <w:rsid w:val="00E6529C"/>
    <w:rsid w:val="00E67777"/>
    <w:rsid w:val="00E67C8D"/>
    <w:rsid w:val="00E713FB"/>
    <w:rsid w:val="00E71850"/>
    <w:rsid w:val="00E73333"/>
    <w:rsid w:val="00E76510"/>
    <w:rsid w:val="00E774E2"/>
    <w:rsid w:val="00E81D22"/>
    <w:rsid w:val="00E8529B"/>
    <w:rsid w:val="00E9146C"/>
    <w:rsid w:val="00E9305A"/>
    <w:rsid w:val="00E932DE"/>
    <w:rsid w:val="00E955A8"/>
    <w:rsid w:val="00E961EF"/>
    <w:rsid w:val="00EA05E2"/>
    <w:rsid w:val="00EA2413"/>
    <w:rsid w:val="00EA6A20"/>
    <w:rsid w:val="00EA6CA2"/>
    <w:rsid w:val="00EB5003"/>
    <w:rsid w:val="00EB5D96"/>
    <w:rsid w:val="00EB6601"/>
    <w:rsid w:val="00EC124E"/>
    <w:rsid w:val="00EC57BC"/>
    <w:rsid w:val="00ED0619"/>
    <w:rsid w:val="00ED2CD9"/>
    <w:rsid w:val="00ED443A"/>
    <w:rsid w:val="00ED4D65"/>
    <w:rsid w:val="00ED54EE"/>
    <w:rsid w:val="00EE26BF"/>
    <w:rsid w:val="00EE604C"/>
    <w:rsid w:val="00EF0C8B"/>
    <w:rsid w:val="00EF3C0D"/>
    <w:rsid w:val="00EF4DAE"/>
    <w:rsid w:val="00EF55F2"/>
    <w:rsid w:val="00EF6EB6"/>
    <w:rsid w:val="00F022E6"/>
    <w:rsid w:val="00F02D37"/>
    <w:rsid w:val="00F03497"/>
    <w:rsid w:val="00F046D2"/>
    <w:rsid w:val="00F05726"/>
    <w:rsid w:val="00F06868"/>
    <w:rsid w:val="00F10189"/>
    <w:rsid w:val="00F11E49"/>
    <w:rsid w:val="00F13419"/>
    <w:rsid w:val="00F21D9F"/>
    <w:rsid w:val="00F234BE"/>
    <w:rsid w:val="00F27795"/>
    <w:rsid w:val="00F32ACB"/>
    <w:rsid w:val="00F41D90"/>
    <w:rsid w:val="00F44C8D"/>
    <w:rsid w:val="00F50903"/>
    <w:rsid w:val="00F51955"/>
    <w:rsid w:val="00F605A0"/>
    <w:rsid w:val="00F60BB2"/>
    <w:rsid w:val="00F6134E"/>
    <w:rsid w:val="00F63867"/>
    <w:rsid w:val="00F65D83"/>
    <w:rsid w:val="00F70C74"/>
    <w:rsid w:val="00F73262"/>
    <w:rsid w:val="00F740F9"/>
    <w:rsid w:val="00F761B5"/>
    <w:rsid w:val="00F765D5"/>
    <w:rsid w:val="00F820A4"/>
    <w:rsid w:val="00F82A9D"/>
    <w:rsid w:val="00F86713"/>
    <w:rsid w:val="00F8746F"/>
    <w:rsid w:val="00F8750B"/>
    <w:rsid w:val="00F87AC7"/>
    <w:rsid w:val="00F90B08"/>
    <w:rsid w:val="00F93B94"/>
    <w:rsid w:val="00F94F8B"/>
    <w:rsid w:val="00F97536"/>
    <w:rsid w:val="00FA6826"/>
    <w:rsid w:val="00FA7373"/>
    <w:rsid w:val="00FB1656"/>
    <w:rsid w:val="00FB18F3"/>
    <w:rsid w:val="00FB3BA8"/>
    <w:rsid w:val="00FB7A9A"/>
    <w:rsid w:val="00FC3014"/>
    <w:rsid w:val="00FC34C6"/>
    <w:rsid w:val="00FC3B2D"/>
    <w:rsid w:val="00FC47CE"/>
    <w:rsid w:val="00FD0F0D"/>
    <w:rsid w:val="00FD254C"/>
    <w:rsid w:val="00FD2704"/>
    <w:rsid w:val="00FD3925"/>
    <w:rsid w:val="00FD5015"/>
    <w:rsid w:val="00FD5D79"/>
    <w:rsid w:val="00FE049F"/>
    <w:rsid w:val="00FE0D04"/>
    <w:rsid w:val="00FE111A"/>
    <w:rsid w:val="00FE5B2F"/>
    <w:rsid w:val="00FE6026"/>
    <w:rsid w:val="00FF0759"/>
    <w:rsid w:val="00FF0EAB"/>
    <w:rsid w:val="00FF273E"/>
    <w:rsid w:val="00FF3E84"/>
    <w:rsid w:val="00FF4304"/>
    <w:rsid w:val="00FF4B52"/>
    <w:rsid w:val="00FF5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2357"/>
  <w15:docId w15:val="{0F8C4FFE-91F6-4F82-9F09-0B8BABC8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5D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50C"/>
    <w:pPr>
      <w:ind w:left="720"/>
      <w:contextualSpacing/>
    </w:pPr>
  </w:style>
  <w:style w:type="character" w:styleId="a4">
    <w:name w:val="Hyperlink"/>
    <w:basedOn w:val="a0"/>
    <w:uiPriority w:val="99"/>
    <w:unhideWhenUsed/>
    <w:rsid w:val="00B455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ingualeo.com/ru/cours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uolingo.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learnenglish.britishcouncil.org/en/writing" TargetMode="External"/><Relationship Id="rId5" Type="http://schemas.openxmlformats.org/officeDocument/2006/relationships/webSettings" Target="webSettings.xml"/><Relationship Id="rId15" Type="http://schemas.openxmlformats.org/officeDocument/2006/relationships/hyperlink" Target="http://mylanguageexchange.com/" TargetMode="External"/><Relationship Id="rId10" Type="http://schemas.openxmlformats.org/officeDocument/2006/relationships/hyperlink" Target="http://lingualeo.com/ru/trai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uolingo.com"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5A06A-80D4-4840-9BAC-EA74F9CD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14</Pages>
  <Words>3121</Words>
  <Characters>17794</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dc:creator>
  <cp:lastModifiedBy>Кирилл Аниськин</cp:lastModifiedBy>
  <cp:revision>51</cp:revision>
  <dcterms:created xsi:type="dcterms:W3CDTF">2016-06-27T11:44:00Z</dcterms:created>
  <dcterms:modified xsi:type="dcterms:W3CDTF">2016-08-26T16:37:00Z</dcterms:modified>
</cp:coreProperties>
</file>